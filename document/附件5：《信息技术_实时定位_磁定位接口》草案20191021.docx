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4A76D" w14:textId="77777777" w:rsidR="00A2009C" w:rsidRDefault="00CB45E7">
      <w:pPr>
        <w:pStyle w:val="afffffff4"/>
        <w:framePr w:wrap="around" w:vAnchor="page" w:hAnchor="page" w:x="1343" w:y="733"/>
      </w:pPr>
      <w:r>
        <w:rPr>
          <w:rFonts w:ascii="Times New Roman"/>
        </w:rPr>
        <w:t>ICS</w:t>
      </w:r>
      <w:r>
        <w:rPr>
          <w:rFonts w:hAnsi="黑体" w:hint="eastAsia"/>
        </w:rPr>
        <w:t> </w:t>
      </w:r>
      <w:r>
        <w:rPr>
          <w:rFonts w:hint="eastAsia"/>
        </w:rPr>
        <w:fldChar w:fldCharType="begin">
          <w:ffData>
            <w:name w:val="ICS"/>
            <w:enabled/>
            <w:calcOnExit w:val="0"/>
            <w:helpText w:type="text" w:val="请输入正确的ICS号："/>
            <w:textInput>
              <w:default w:val="点击此处添加ICS号"/>
            </w:textInput>
          </w:ffData>
        </w:fldChar>
      </w:r>
      <w:bookmarkStart w:id="1" w:name="ICS"/>
      <w:r>
        <w:rPr>
          <w:rFonts w:hint="eastAsia"/>
        </w:rPr>
        <w:instrText xml:space="preserve"> FORMTEXT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35.110</w:t>
      </w:r>
      <w:r>
        <w:rPr>
          <w:rFonts w:hint="eastAsia"/>
        </w:rPr>
        <w:fldChar w:fldCharType="end"/>
      </w:r>
      <w:bookmarkEnd w:id="1"/>
    </w:p>
    <w:p w14:paraId="1AB7F8DC" w14:textId="77777777" w:rsidR="00A2009C" w:rsidRDefault="00CB45E7">
      <w:pPr>
        <w:pStyle w:val="afffffff4"/>
        <w:framePr w:wrap="around" w:vAnchor="page" w:hAnchor="page" w:x="1343" w:y="733"/>
      </w:pPr>
      <w:r>
        <w:rPr>
          <w:rFonts w:hint="eastAsia"/>
        </w:rPr>
        <w:fldChar w:fldCharType="begin">
          <w:ffData>
            <w:name w:val="WXFLH"/>
            <w:enabled/>
            <w:calcOnExit w:val="0"/>
            <w:helpText w:type="text" w:val="请输入中国标准文献分类号："/>
            <w:textInput>
              <w:default w:val="点击此处添加中国标准文献分类号"/>
            </w:textInput>
          </w:ffData>
        </w:fldChar>
      </w:r>
      <w:bookmarkStart w:id="2" w:name="WXFLH"/>
      <w:r>
        <w:rPr>
          <w:rFonts w:hint="eastAsia"/>
        </w:rPr>
        <w:instrText xml:space="preserve"> FORMTEXT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L 78</w:t>
      </w:r>
      <w:r>
        <w:rPr>
          <w:rFonts w:hint="eastAsia"/>
        </w:rPr>
        <w:fldChar w:fldCharType="end"/>
      </w:r>
      <w:bookmarkEnd w:id="2"/>
    </w:p>
    <w:p w14:paraId="1ED2D7EE" w14:textId="77777777" w:rsidR="00A2009C" w:rsidRDefault="00CB45E7">
      <w:pPr>
        <w:pStyle w:val="affffe"/>
        <w:framePr w:h="1389" w:hRule="exact" w:wrap="around"/>
      </w:pPr>
      <w:r>
        <w:drawing>
          <wp:inline distT="0" distB="0" distL="0" distR="0" wp14:anchorId="36D5FF52" wp14:editId="4AB0BDF0">
            <wp:extent cx="1436370" cy="723900"/>
            <wp:effectExtent l="0" t="0" r="0" b="0"/>
            <wp:docPr id="1" name="图片 1" descr="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8E4B" w14:textId="77777777" w:rsidR="00A2009C" w:rsidRDefault="00CB45E7">
      <w:pPr>
        <w:pStyle w:val="afffff"/>
        <w:framePr w:h="624" w:hRule="exact" w:wrap="around"/>
      </w:pPr>
      <w:r>
        <w:rPr>
          <w:rFonts w:hint="eastAsia"/>
        </w:rPr>
        <w:t>中华人民共和国国家标准</w:t>
      </w:r>
    </w:p>
    <w:p w14:paraId="72099C00" w14:textId="77777777" w:rsidR="00A2009C" w:rsidRDefault="00CB45E7">
      <w:pPr>
        <w:pStyle w:val="24"/>
        <w:framePr w:h="1242" w:hRule="exact" w:wrap="around" w:y="2880"/>
      </w:pPr>
      <w:r>
        <w:rPr>
          <w:rFonts w:ascii="Times New Roman"/>
        </w:rPr>
        <w:t xml:space="preserve">GB/T </w:t>
      </w:r>
      <w:r>
        <w:rPr>
          <w:rFonts w:hint="eastAsia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bookmarkStart w:id="3" w:name="StdNo1"/>
      <w:r>
        <w:rPr>
          <w:rFonts w:hint="eastAsia"/>
        </w:rPr>
        <w:instrText xml:space="preserve"> FORMTEXT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XXXXX</w:t>
      </w:r>
      <w:r>
        <w:rPr>
          <w:rFonts w:hint="eastAsia"/>
        </w:rPr>
        <w:fldChar w:fldCharType="end"/>
      </w:r>
      <w:bookmarkEnd w:id="3"/>
      <w:r>
        <w:t>—</w:t>
      </w:r>
      <w:r>
        <w:rPr>
          <w:rFonts w:hint="eastAsia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4" w:name="StdNo2"/>
      <w:r>
        <w:rPr>
          <w:rFonts w:hint="eastAsia"/>
        </w:rPr>
        <w:instrText xml:space="preserve"> FORMTEXT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XXXX</w:t>
      </w:r>
      <w:r>
        <w:rPr>
          <w:rFonts w:hint="eastAsia"/>
        </w:rPr>
        <w:fldChar w:fldCharType="end"/>
      </w:r>
      <w:bookmarkEnd w:id="4"/>
    </w:p>
    <w:tbl>
      <w:tblPr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A2009C" w14:paraId="5EEA6239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75B29426" w14:textId="77777777" w:rsidR="00A2009C" w:rsidRDefault="00CB45E7">
            <w:pPr>
              <w:pStyle w:val="afffff7"/>
              <w:framePr w:h="1242" w:hRule="exact" w:wrap="around" w:y="2880"/>
              <w:spacing w:before="0"/>
            </w:pPr>
            <w: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79736F29" wp14:editId="5C7C62F7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314325" cy="62230"/>
                      <wp:effectExtent l="0" t="0" r="9525" b="13970"/>
                      <wp:wrapNone/>
                      <wp:docPr id="7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62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DADC98" id="DT" o:spid="_x0000_s1026" style="position:absolute;left:0;text-align:left;margin-left:372.8pt;margin-top:2.7pt;width:24.75pt;height:4.9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" stroked="f"/>
                  </w:pict>
                </mc:Fallback>
              </mc:AlternateContent>
            </w:r>
            <w:r>
              <w:rPr>
                <w:rFonts w:hint="eastAsia"/>
              </w:rPr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bookmarkStart w:id="5" w:name="DT"/>
            <w:r>
              <w:rPr>
                <w:rFonts w:hint="eastAsia"/>
              </w:rPr>
              <w:instrText xml:space="preserve"> FORMTEXT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     </w:t>
            </w:r>
            <w:r>
              <w:rPr>
                <w:rFonts w:hint="eastAsia"/>
              </w:rPr>
              <w:fldChar w:fldCharType="end"/>
            </w:r>
            <w:bookmarkEnd w:id="5"/>
          </w:p>
        </w:tc>
      </w:tr>
    </w:tbl>
    <w:p w14:paraId="60C71E9D" w14:textId="77777777" w:rsidR="00A2009C" w:rsidRDefault="00A2009C">
      <w:pPr>
        <w:pStyle w:val="24"/>
        <w:framePr w:h="1242" w:hRule="exact" w:wrap="around" w:y="2880"/>
      </w:pPr>
    </w:p>
    <w:p w14:paraId="51EE5B2E" w14:textId="77777777" w:rsidR="00A2009C" w:rsidRDefault="00A2009C">
      <w:pPr>
        <w:pStyle w:val="24"/>
        <w:framePr w:h="1242" w:hRule="exact" w:wrap="around" w:y="2880"/>
      </w:pPr>
    </w:p>
    <w:p w14:paraId="402CCE00" w14:textId="582A642E" w:rsidR="00A2009C" w:rsidRDefault="00CC579A">
      <w:pPr>
        <w:pStyle w:val="afffff8"/>
        <w:framePr w:h="6917" w:hRule="exact" w:wrap="around" w:x="1533" w:y="6123"/>
      </w:pPr>
      <w:r>
        <w:fldChar w:fldCharType="begin">
          <w:ffData>
            <w:name w:val="StdName"/>
            <w:enabled/>
            <w:calcOnExit w:val="0"/>
            <w:textInput>
              <w:default w:val="信息技术 实时定位 磁定位接口"/>
            </w:textInput>
          </w:ffData>
        </w:fldChar>
      </w:r>
      <w:bookmarkStart w:id="6" w:name="StdName"/>
      <w:r w:rsidRPr="00CC579A">
        <w:instrText xml:space="preserve"> </w:instrText>
      </w:r>
      <w:r w:rsidRPr="00CC579A">
        <w:rPr>
          <w:rFonts w:hint="eastAsia"/>
        </w:rPr>
        <w:instrText>FORMTEXT</w:instrText>
      </w:r>
      <w:r w:rsidRPr="00CC579A">
        <w:instrText xml:space="preserve"> </w:instrText>
      </w:r>
      <w:r w:rsidRPr="00CC579A">
        <w:rPr>
          <w:rFonts w:hint="eastAsia"/>
        </w:rPr>
      </w:r>
      <w:r>
        <w:fldChar w:fldCharType="separate"/>
      </w:r>
      <w:r>
        <w:rPr>
          <w:rFonts w:hint="eastAsia"/>
          <w:noProof/>
        </w:rPr>
        <w:t>信息技术 实时定位 磁定位接口</w:t>
      </w:r>
      <w:r>
        <w:fldChar w:fldCharType="end"/>
      </w:r>
      <w:bookmarkEnd w:id="6"/>
      <w:commentRangeStart w:id="7"/>
      <w:del w:id="8" w:author="zhangzhang" w:date="2018-08-14T11:30:00Z">
        <w:r w:rsidR="00CB45E7">
          <w:rPr>
            <w:rFonts w:hint="eastAsia"/>
          </w:rPr>
          <w:fldChar w:fldCharType="begin">
            <w:ffData>
              <w:name w:val="StdName"/>
              <w:enabled/>
              <w:calcOnExit w:val="0"/>
              <w:textInput>
                <w:default w:val="点击此处添加标准名称"/>
              </w:textInput>
            </w:ffData>
          </w:fldChar>
        </w:r>
        <w:r w:rsidR="00CB45E7">
          <w:rPr>
            <w:rFonts w:hint="eastAsia"/>
          </w:rPr>
          <w:delInstrText xml:space="preserve"> FORMTEXT </w:delInstrText>
        </w:r>
        <w:r w:rsidR="00CB45E7">
          <w:rPr>
            <w:rFonts w:hint="eastAsia"/>
          </w:rPr>
        </w:r>
        <w:r w:rsidR="00CB45E7">
          <w:rPr>
            <w:rFonts w:hint="eastAsia"/>
          </w:rPr>
          <w:fldChar w:fldCharType="separate"/>
        </w:r>
        <w:r w:rsidR="00CB45E7">
          <w:rPr>
            <w:rFonts w:hint="eastAsia"/>
          </w:rPr>
          <w:delText>信息技术 实时定位 磁定位数据接口</w:delText>
        </w:r>
        <w:r w:rsidR="00CB45E7">
          <w:rPr>
            <w:rFonts w:hint="eastAsia"/>
          </w:rPr>
          <w:fldChar w:fldCharType="end"/>
        </w:r>
      </w:del>
      <w:commentRangeEnd w:id="7"/>
      <w:r w:rsidR="00CB45E7">
        <w:rPr>
          <w:rStyle w:val="afffa"/>
          <w:rFonts w:ascii="Times New Roman" w:eastAsia="宋体"/>
          <w:kern w:val="2"/>
        </w:rPr>
        <w:commentReference w:id="7"/>
      </w:r>
    </w:p>
    <w:p w14:paraId="11E7AB1F" w14:textId="6FDA8CE3" w:rsidR="00A2009C" w:rsidRDefault="00CE729E">
      <w:pPr>
        <w:pStyle w:val="afffff9"/>
        <w:framePr w:h="6917" w:hRule="exact" w:wrap="around" w:x="1533" w:y="6123"/>
      </w:pPr>
      <w:r>
        <w:fldChar w:fldCharType="begin">
          <w:ffData>
            <w:name w:val="StdEnglishName"/>
            <w:enabled/>
            <w:calcOnExit w:val="0"/>
            <w:textInput>
              <w:default w:val="Information Technology - Real-time Positioning- Magnetic Positioning Interface"/>
            </w:textInput>
          </w:ffData>
        </w:fldChar>
      </w:r>
      <w:bookmarkStart w:id="9" w:name="StdEnglishName"/>
      <w:r w:rsidRPr="00CE729E">
        <w:instrText xml:space="preserve"> FORMTEXT </w:instrText>
      </w:r>
      <w:r>
        <w:fldChar w:fldCharType="separate"/>
      </w:r>
      <w:r>
        <w:rPr>
          <w:noProof/>
        </w:rPr>
        <w:t>Information Technology - Real-time Positioning- Magnetic Positioning Interface</w:t>
      </w:r>
      <w:r>
        <w:fldChar w:fldCharType="end"/>
      </w:r>
      <w:bookmarkEnd w:id="9"/>
      <w:r w:rsidR="00CB45E7">
        <w:rPr>
          <w:rStyle w:val="afffa"/>
          <w:rFonts w:eastAsia="宋体"/>
          <w:kern w:val="2"/>
        </w:rPr>
        <w:commentReference w:id="10"/>
      </w:r>
    </w:p>
    <w:p w14:paraId="7F9C84EC" w14:textId="77777777" w:rsidR="00A2009C" w:rsidRDefault="00CB45E7">
      <w:pPr>
        <w:pStyle w:val="afffffa"/>
        <w:framePr w:h="6917" w:hRule="exact" w:wrap="around" w:x="1533" w:y="6123"/>
      </w:pPr>
      <w:r>
        <w:rPr>
          <w:rFonts w:hint="eastAsia"/>
        </w:rP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bookmarkStart w:id="11" w:name="YZBS"/>
      <w:r>
        <w:rPr>
          <w:rFonts w:hint="eastAsia"/>
        </w:rPr>
        <w:instrText xml:space="preserve"> FORMTEXT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点击此处添加与国际标准一致性程度的标识</w:t>
      </w:r>
      <w:r>
        <w:rPr>
          <w:rFonts w:hint="eastAsia"/>
        </w:rPr>
        <w:fldChar w:fldCharType="end"/>
      </w:r>
      <w:bookmarkEnd w:id="11"/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5"/>
      </w:tblGrid>
      <w:tr w:rsidR="00A2009C" w14:paraId="6380E62C" w14:textId="77777777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32A44892" w14:textId="77777777" w:rsidR="00A2009C" w:rsidRDefault="00CB45E7">
            <w:pPr>
              <w:pStyle w:val="afffffb"/>
              <w:framePr w:h="6917" w:hRule="exact" w:wrap="around" w:x="1533" w:y="6123"/>
              <w:spacing w:before="0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2AED8D4D" wp14:editId="76528834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524510" cy="69850"/>
                      <wp:effectExtent l="0" t="0" r="8890" b="6350"/>
                      <wp:wrapNone/>
                      <wp:docPr id="6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4510" cy="69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8B0364" id="RQ" o:spid="_x0000_s1026" style="position:absolute;left:0;text-align:left;margin-left:173.3pt;margin-top:45.15pt;width:41.3pt;height: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" stroked="f">
                      <w10:anchorlock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7402CCC" wp14:editId="54037C54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349250" cy="83820"/>
                      <wp:effectExtent l="0" t="0" r="12700" b="11430"/>
                      <wp:wrapNone/>
                      <wp:docPr id="5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250" cy="83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0907C1" id="LB" o:spid="_x0000_s1026" style="position:absolute;left:0;text-align:left;margin-left:193.3pt;margin-top:20.15pt;width:27.5pt;height:6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" stroked="f"/>
                  </w:pict>
                </mc:Fallback>
              </mc:AlternateContent>
            </w:r>
            <w:r>
              <w:rPr>
                <w:rFonts w:hint="eastAsia"/>
              </w:rPr>
              <w:fldChar w:fldCharType="begin">
                <w:ffData>
                  <w:name w:val="LB"/>
                  <w:enabled/>
                  <w:calcOnExit w:val="0"/>
                  <w:ddList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2" w:name="LB"/>
            <w:r>
              <w:rPr>
                <w:rFonts w:hint="eastAsia"/>
              </w:rPr>
              <w:instrText xml:space="preserve"> FORMDROPDOWN </w:instrText>
            </w:r>
            <w:r w:rsidR="00CE729E">
              <w:fldChar w:fldCharType="separate"/>
            </w:r>
            <w:r>
              <w:rPr>
                <w:rFonts w:hint="eastAsia"/>
              </w:rPr>
              <w:fldChar w:fldCharType="end"/>
            </w:r>
            <w:bookmarkEnd w:id="12"/>
          </w:p>
        </w:tc>
      </w:tr>
      <w:tr w:rsidR="00A2009C" w14:paraId="3C7FFFB9" w14:textId="77777777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630B1DB8" w14:textId="77777777" w:rsidR="00A2009C" w:rsidRDefault="00CB45E7">
            <w:pPr>
              <w:pStyle w:val="afffffc"/>
              <w:framePr w:h="6917" w:hRule="exact" w:wrap="around" w:x="1533" w:y="6123"/>
            </w:pPr>
            <w:r>
              <w:rPr>
                <w:rFonts w:hint="eastAsia"/>
              </w:rP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bookmarkStart w:id="13" w:name="WCRQ"/>
            <w:r>
              <w:rPr>
                <w:rFonts w:hint="eastAsia"/>
              </w:rPr>
              <w:instrText xml:space="preserve"> FORMTEXT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     </w:t>
            </w:r>
            <w:r>
              <w:rPr>
                <w:rFonts w:hint="eastAsia"/>
              </w:rPr>
              <w:fldChar w:fldCharType="end"/>
            </w:r>
            <w:bookmarkEnd w:id="13"/>
          </w:p>
        </w:tc>
      </w:tr>
    </w:tbl>
    <w:p w14:paraId="15823AEB" w14:textId="77777777" w:rsidR="00A2009C" w:rsidRDefault="00CB45E7">
      <w:pPr>
        <w:pStyle w:val="afffffff9"/>
        <w:framePr w:h="471" w:hRule="exact" w:wrap="around" w:hAnchor="page" w:x="1021" w:y="14022"/>
      </w:pPr>
      <w:r>
        <w:rPr>
          <w:rFonts w:ascii="黑体" w:hint="eastAsia"/>
        </w:rPr>
        <w:fldChar w:fldCharType="begin">
          <w:ffData>
            <w:name w:val="FY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14" w:name="FY"/>
      <w:r>
        <w:rPr>
          <w:rFonts w:ascii="黑体" w:hint="eastAsia"/>
        </w:rPr>
        <w:instrText xml:space="preserve"> FORMTEXT </w:instrText>
      </w:r>
      <w:r>
        <w:rPr>
          <w:rFonts w:ascii="黑体" w:hint="eastAsia"/>
        </w:rPr>
      </w:r>
      <w:r>
        <w:rPr>
          <w:rFonts w:ascii="黑体" w:hint="eastAsia"/>
        </w:rPr>
        <w:fldChar w:fldCharType="separate"/>
      </w:r>
      <w:r>
        <w:rPr>
          <w:rFonts w:ascii="黑体" w:hint="eastAsia"/>
        </w:rPr>
        <w:t>XXXX</w:t>
      </w:r>
      <w:r>
        <w:rPr>
          <w:rFonts w:hint="eastAsia"/>
        </w:rPr>
        <w:fldChar w:fldCharType="end"/>
      </w:r>
      <w:bookmarkEnd w:id="14"/>
      <w:r>
        <w:rPr>
          <w:rFonts w:ascii="黑体" w:hint="eastAsia"/>
        </w:rPr>
        <w:t>-</w:t>
      </w:r>
      <w:r>
        <w:rPr>
          <w:rFonts w:ascii="黑体" w:hint="eastAsia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5" w:name="FM"/>
      <w:r>
        <w:rPr>
          <w:rFonts w:ascii="黑体" w:hint="eastAsia"/>
        </w:rPr>
        <w:instrText xml:space="preserve"> FORMTEXT </w:instrText>
      </w:r>
      <w:r>
        <w:rPr>
          <w:rFonts w:ascii="黑体" w:hint="eastAsia"/>
        </w:rPr>
      </w:r>
      <w:r>
        <w:rPr>
          <w:rFonts w:ascii="黑体" w:hint="eastAsia"/>
        </w:rPr>
        <w:fldChar w:fldCharType="separate"/>
      </w:r>
      <w:r>
        <w:rPr>
          <w:rFonts w:ascii="黑体" w:hint="eastAsia"/>
        </w:rPr>
        <w:t>XX</w:t>
      </w:r>
      <w:r>
        <w:rPr>
          <w:rFonts w:hint="eastAsia"/>
        </w:rPr>
        <w:fldChar w:fldCharType="end"/>
      </w:r>
      <w:bookmarkEnd w:id="15"/>
      <w:r>
        <w:rPr>
          <w:rFonts w:ascii="黑体" w:hint="eastAsia"/>
        </w:rPr>
        <w:t>-</w:t>
      </w:r>
      <w:r>
        <w:rPr>
          <w:rFonts w:ascii="黑体" w:hint="eastAsia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6" w:name="FD"/>
      <w:r>
        <w:rPr>
          <w:rFonts w:ascii="黑体" w:hint="eastAsia"/>
        </w:rPr>
        <w:instrText xml:space="preserve"> FORMTEXT </w:instrText>
      </w:r>
      <w:r>
        <w:rPr>
          <w:rFonts w:ascii="黑体" w:hint="eastAsia"/>
        </w:rPr>
      </w:r>
      <w:r>
        <w:rPr>
          <w:rFonts w:ascii="黑体" w:hint="eastAsia"/>
        </w:rPr>
        <w:fldChar w:fldCharType="separate"/>
      </w:r>
      <w:r>
        <w:rPr>
          <w:rFonts w:ascii="黑体" w:hint="eastAsia"/>
        </w:rPr>
        <w:t>XX</w:t>
      </w:r>
      <w:r>
        <w:rPr>
          <w:rFonts w:hint="eastAsia"/>
        </w:rPr>
        <w:fldChar w:fldCharType="end"/>
      </w:r>
      <w:bookmarkEnd w:id="16"/>
      <w:r>
        <w:rPr>
          <w:rFonts w:hint="eastAsia"/>
        </w:rPr>
        <w:t>发布</w:t>
      </w:r>
      <w: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24C583C6" wp14:editId="485D13ED">
                <wp:simplePos x="0" y="0"/>
                <wp:positionH relativeFrom="column">
                  <wp:posOffset>161925</wp:posOffset>
                </wp:positionH>
                <wp:positionV relativeFrom="page">
                  <wp:posOffset>-8488045</wp:posOffset>
                </wp:positionV>
                <wp:extent cx="2923540" cy="635"/>
                <wp:effectExtent l="0" t="0" r="0" b="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5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79E87" id="Line 10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2.75pt,-668.35pt" to="242.95pt,-6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">
                <w10:wrap anchory="page"/>
                <w10:anchorlock/>
              </v:line>
            </w:pict>
          </mc:Fallback>
        </mc:AlternateContent>
      </w:r>
    </w:p>
    <w:p w14:paraId="401B13A0" w14:textId="77777777" w:rsidR="00A2009C" w:rsidRDefault="00CB45E7">
      <w:pPr>
        <w:pStyle w:val="afffffffa"/>
        <w:framePr w:h="471" w:hRule="exact" w:wrap="around" w:hAnchor="page" w:x="6811" w:y="14007"/>
      </w:pPr>
      <w:r>
        <w:rPr>
          <w:rFonts w:ascii="黑体" w:hint="eastAsia"/>
        </w:rPr>
        <w:fldChar w:fldCharType="begin">
          <w:ffData>
            <w:name w:val="SY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17" w:name="SY"/>
      <w:r>
        <w:rPr>
          <w:rFonts w:ascii="黑体" w:hint="eastAsia"/>
        </w:rPr>
        <w:instrText xml:space="preserve"> FORMTEXT </w:instrText>
      </w:r>
      <w:r>
        <w:rPr>
          <w:rFonts w:ascii="黑体" w:hint="eastAsia"/>
        </w:rPr>
      </w:r>
      <w:r>
        <w:rPr>
          <w:rFonts w:ascii="黑体" w:hint="eastAsia"/>
        </w:rPr>
        <w:fldChar w:fldCharType="separate"/>
      </w:r>
      <w:r>
        <w:rPr>
          <w:rFonts w:ascii="黑体" w:hint="eastAsia"/>
        </w:rPr>
        <w:t>XXXX</w:t>
      </w:r>
      <w:r>
        <w:rPr>
          <w:rFonts w:hint="eastAsia"/>
        </w:rPr>
        <w:fldChar w:fldCharType="end"/>
      </w:r>
      <w:bookmarkEnd w:id="17"/>
      <w:r>
        <w:rPr>
          <w:rFonts w:ascii="黑体" w:hint="eastAsia"/>
        </w:rPr>
        <w:t>-</w:t>
      </w:r>
      <w:r>
        <w:rPr>
          <w:rFonts w:ascii="黑体" w:hint="eastAsia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8" w:name="SM"/>
      <w:r>
        <w:rPr>
          <w:rFonts w:ascii="黑体" w:hint="eastAsia"/>
        </w:rPr>
        <w:instrText xml:space="preserve"> FORMTEXT </w:instrText>
      </w:r>
      <w:r>
        <w:rPr>
          <w:rFonts w:ascii="黑体" w:hint="eastAsia"/>
        </w:rPr>
      </w:r>
      <w:r>
        <w:rPr>
          <w:rFonts w:ascii="黑体" w:hint="eastAsia"/>
        </w:rPr>
        <w:fldChar w:fldCharType="separate"/>
      </w:r>
      <w:r>
        <w:rPr>
          <w:rFonts w:ascii="黑体" w:hint="eastAsia"/>
        </w:rPr>
        <w:t>XX</w:t>
      </w:r>
      <w:r>
        <w:rPr>
          <w:rFonts w:hint="eastAsia"/>
        </w:rPr>
        <w:fldChar w:fldCharType="end"/>
      </w:r>
      <w:bookmarkEnd w:id="18"/>
      <w:r>
        <w:rPr>
          <w:rFonts w:ascii="黑体" w:hint="eastAsia"/>
        </w:rPr>
        <w:t>-</w:t>
      </w:r>
      <w:r>
        <w:rPr>
          <w:rFonts w:ascii="黑体" w:hint="eastAsia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9" w:name="SD"/>
      <w:r>
        <w:rPr>
          <w:rFonts w:ascii="黑体" w:hint="eastAsia"/>
        </w:rPr>
        <w:instrText xml:space="preserve"> FORMTEXT </w:instrText>
      </w:r>
      <w:r>
        <w:rPr>
          <w:rFonts w:ascii="黑体" w:hint="eastAsia"/>
        </w:rPr>
      </w:r>
      <w:r>
        <w:rPr>
          <w:rFonts w:ascii="黑体" w:hint="eastAsia"/>
        </w:rPr>
        <w:fldChar w:fldCharType="separate"/>
      </w:r>
      <w:r>
        <w:rPr>
          <w:rFonts w:ascii="黑体" w:hint="eastAsia"/>
        </w:rPr>
        <w:t>XX</w:t>
      </w:r>
      <w:r>
        <w:rPr>
          <w:rFonts w:hint="eastAsia"/>
        </w:rPr>
        <w:fldChar w:fldCharType="end"/>
      </w:r>
      <w:bookmarkEnd w:id="19"/>
      <w:r>
        <w:rPr>
          <w:rFonts w:hint="eastAsia"/>
        </w:rPr>
        <w:t>实施</w:t>
      </w:r>
    </w:p>
    <w:p w14:paraId="69CCBB30" w14:textId="77777777" w:rsidR="00A2009C" w:rsidRDefault="00CB45E7">
      <w:pPr>
        <w:pStyle w:val="afffff5"/>
        <w:framePr w:h="1074" w:hRule="exact" w:wrap="around" w:y="14690"/>
      </w:pPr>
      <w:r>
        <w:drawing>
          <wp:inline distT="0" distB="0" distL="0" distR="0" wp14:anchorId="35D25280" wp14:editId="60B3C573">
            <wp:extent cx="5031740" cy="769620"/>
            <wp:effectExtent l="0" t="0" r="16510" b="11430"/>
            <wp:docPr id="2" name="图片 2" descr="GBSend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BSendClea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0703" w14:textId="77777777" w:rsidR="00A2009C" w:rsidRDefault="00CB45E7">
      <w:pPr>
        <w:pStyle w:val="afff4"/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AABB85" wp14:editId="0FE8C8FE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60770" cy="635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5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D676E" id="Line 1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84.25pt" to="485.0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"/>
            </w:pict>
          </mc:Fallback>
        </mc:AlternateContent>
      </w:r>
    </w:p>
    <w:p w14:paraId="29B7F17B" w14:textId="77777777" w:rsidR="00A2009C" w:rsidRDefault="00CB45E7">
      <w:pPr>
        <w:pStyle w:val="afffffff4"/>
        <w:framePr w:wrap="around" w:vAnchor="page" w:hAnchor="page" w:x="1343" w:y="733"/>
        <w:rPr>
          <w:ins w:id="20" w:author="zhangzhang" w:date="2018-08-14T11:32:00Z"/>
        </w:rPr>
      </w:pPr>
      <w:ins w:id="21" w:author="zhangzhang" w:date="2018-08-14T11:32:00Z">
        <w:r>
          <w:rPr>
            <w:rFonts w:ascii="Times New Roman"/>
          </w:rPr>
          <w:t>ICS</w:t>
        </w:r>
        <w:r>
          <w:rPr>
            <w:rFonts w:hAnsi="黑体" w:hint="eastAsia"/>
          </w:rPr>
          <w:t> </w:t>
        </w:r>
        <w:r>
          <w:rPr>
            <w:rFonts w:hint="eastAsia"/>
          </w:rPr>
          <w:fldChar w:fldCharType="begin">
            <w:ffData>
              <w:name w:val="ICS"/>
              <w:enabled/>
              <w:calcOnExit w:val="0"/>
              <w:helpText w:type="text" w:val="请输入正确的ICS号："/>
              <w:textInput>
                <w:default w:val="点击此处添加ICS号"/>
              </w:textInput>
            </w:ffData>
          </w:fldChar>
        </w:r>
        <w:r>
          <w:rPr>
            <w:rFonts w:hint="eastAsia"/>
          </w:rPr>
          <w:instrText xml:space="preserve"> FORMTEXT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rPr>
            <w:rFonts w:hint="eastAsia"/>
          </w:rPr>
          <w:t>35.110</w:t>
        </w:r>
        <w:r>
          <w:rPr>
            <w:rFonts w:hint="eastAsia"/>
          </w:rPr>
          <w:fldChar w:fldCharType="end"/>
        </w:r>
      </w:ins>
    </w:p>
    <w:p w14:paraId="10B7CB09" w14:textId="77777777" w:rsidR="00A2009C" w:rsidRDefault="00CB45E7">
      <w:pPr>
        <w:pStyle w:val="afffffff4"/>
        <w:framePr w:wrap="around" w:vAnchor="page" w:hAnchor="page" w:x="1343" w:y="733"/>
        <w:rPr>
          <w:ins w:id="22" w:author="zhangzhang" w:date="2018-08-14T11:32:00Z"/>
        </w:rPr>
      </w:pPr>
      <w:ins w:id="23" w:author="zhangzhang" w:date="2018-08-14T11:32:00Z">
        <w:r>
          <w:rPr>
            <w:rFonts w:hint="eastAsia"/>
          </w:rPr>
          <w:fldChar w:fldCharType="begin">
            <w:ffData>
              <w:name w:val="WXFLH"/>
              <w:enabled/>
              <w:calcOnExit w:val="0"/>
              <w:helpText w:type="text" w:val="请输入中国标准文献分类号："/>
              <w:textInput>
                <w:default w:val="点击此处添加中国标准文献分类号"/>
              </w:textInput>
            </w:ffData>
          </w:fldChar>
        </w:r>
        <w:r>
          <w:rPr>
            <w:rFonts w:hint="eastAsia"/>
          </w:rPr>
          <w:instrText xml:space="preserve"> FORMTEXT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rPr>
            <w:rFonts w:hint="eastAsia"/>
          </w:rPr>
          <w:t>L 78</w:t>
        </w:r>
        <w:r>
          <w:rPr>
            <w:rFonts w:hint="eastAsia"/>
          </w:rPr>
          <w:fldChar w:fldCharType="end"/>
        </w:r>
      </w:ins>
    </w:p>
    <w:p w14:paraId="75F4D974" w14:textId="77777777" w:rsidR="00A2009C" w:rsidRDefault="00CB45E7">
      <w:pPr>
        <w:widowControl/>
        <w:jc w:val="left"/>
        <w:rPr>
          <w:rFonts w:ascii="宋体"/>
          <w:kern w:val="0"/>
          <w:szCs w:val="20"/>
        </w:rPr>
        <w:sectPr w:rsidR="00A2009C">
          <w:pgSz w:w="11906" w:h="16838"/>
          <w:pgMar w:top="567" w:right="850" w:bottom="1134" w:left="1418" w:header="0" w:footer="0" w:gutter="0"/>
          <w:pgNumType w:start="1"/>
          <w:cols w:space="708"/>
          <w:docGrid w:type="lines" w:linePitch="312"/>
        </w:sectPr>
      </w:pPr>
      <w:ins w:id="24" w:author="zhangzhang" w:date="2018-08-14T11:34:00Z">
        <w: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0736C7F" wp14:editId="17163522">
                  <wp:simplePos x="0" y="0"/>
                  <wp:positionH relativeFrom="column">
                    <wp:posOffset>-248285</wp:posOffset>
                  </wp:positionH>
                  <wp:positionV relativeFrom="paragraph">
                    <wp:posOffset>6532880</wp:posOffset>
                  </wp:positionV>
                  <wp:extent cx="6160770" cy="635"/>
                  <wp:effectExtent l="0" t="0" r="0" b="0"/>
                  <wp:wrapNone/>
                  <wp:docPr id="9" name="Lin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6852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01E3198" id="Line 1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5pt,514.4pt" to="465.55pt,5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"/>
              </w:pict>
            </mc:Fallback>
          </mc:AlternateContent>
        </w:r>
      </w:ins>
    </w:p>
    <w:p w14:paraId="4D473864" w14:textId="77777777" w:rsidR="00A2009C" w:rsidRDefault="00CB45E7">
      <w:pPr>
        <w:pStyle w:val="affff9"/>
      </w:pPr>
      <w:bookmarkStart w:id="25" w:name="_Toc444874818"/>
      <w:r>
        <w:rPr>
          <w:rFonts w:hint="eastAsia"/>
        </w:rPr>
        <w:lastRenderedPageBreak/>
        <w:t>目</w:t>
      </w:r>
      <w:bookmarkStart w:id="26" w:name="BKML"/>
      <w:r>
        <w:rPr>
          <w:rFonts w:hAnsi="黑体" w:hint="eastAsia"/>
        </w:rPr>
        <w:t>  </w:t>
      </w:r>
      <w:r>
        <w:rPr>
          <w:rFonts w:hint="eastAsia"/>
        </w:rPr>
        <w:t>次</w:t>
      </w:r>
      <w:bookmarkEnd w:id="26"/>
    </w:p>
    <w:p w14:paraId="404B3AE8" w14:textId="77777777" w:rsidR="00A2009C" w:rsidRDefault="00CB45E7">
      <w:pPr>
        <w:pStyle w:val="1b"/>
        <w:spacing w:before="78" w:after="78"/>
        <w:rPr>
          <w:ins w:id="27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\h \z \t"前言、引言标题,1,参考文献、索引标题,1,章标题,1,参考文献,1,附录标识,1,一级条标题, 3" \* MERGEFORMAT </w:instrText>
      </w:r>
      <w:r>
        <w:rPr>
          <w:rFonts w:hint="eastAsia"/>
        </w:rPr>
        <w:fldChar w:fldCharType="separate"/>
      </w:r>
      <w:ins w:id="28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"_Toc519804324"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  <w:rFonts w:hint="eastAsia"/>
          </w:rPr>
          <w:t>前言</w:t>
        </w:r>
        <w:r>
          <w:tab/>
        </w:r>
        <w:r>
          <w:fldChar w:fldCharType="begin"/>
        </w:r>
        <w:r>
          <w:instrText xml:space="preserve"> PAGEREF _Toc519804324 \h </w:instrText>
        </w:r>
      </w:ins>
      <w:r>
        <w:fldChar w:fldCharType="separate"/>
      </w:r>
      <w:ins w:id="29" w:author="王曲" w:date="2018-07-19T22:56:00Z">
        <w:r>
          <w:t>III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211FA34F" w14:textId="77777777" w:rsidR="00A2009C" w:rsidRDefault="00CB45E7">
      <w:pPr>
        <w:pStyle w:val="1b"/>
        <w:spacing w:before="78" w:after="78"/>
        <w:rPr>
          <w:ins w:id="30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31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"_Toc519804325"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1 </w:t>
        </w:r>
        <w:r>
          <w:rPr>
            <w:rStyle w:val="afff9"/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_Toc519804325 \h </w:instrText>
        </w:r>
      </w:ins>
      <w:r>
        <w:fldChar w:fldCharType="separate"/>
      </w:r>
      <w:ins w:id="32" w:author="王曲" w:date="2018-07-19T22:56:00Z">
        <w:r>
          <w:t>1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55C8DD0C" w14:textId="77777777" w:rsidR="00A2009C" w:rsidRDefault="00CB45E7">
      <w:pPr>
        <w:pStyle w:val="1b"/>
        <w:spacing w:before="78" w:after="78"/>
        <w:rPr>
          <w:ins w:id="33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34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"_Toc519804326"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2 </w:t>
        </w:r>
        <w:r>
          <w:rPr>
            <w:rStyle w:val="afff9"/>
            <w:rFonts w:hint="eastAsia"/>
          </w:rPr>
          <w:t>规范性引用文件</w:t>
        </w:r>
        <w:r>
          <w:tab/>
        </w:r>
        <w:r>
          <w:fldChar w:fldCharType="begin"/>
        </w:r>
        <w:r>
          <w:instrText xml:space="preserve"> PAGEREF _Toc519804326 \h </w:instrText>
        </w:r>
      </w:ins>
      <w:r>
        <w:fldChar w:fldCharType="separate"/>
      </w:r>
      <w:ins w:id="35" w:author="王曲" w:date="2018-07-19T22:56:00Z">
        <w:r>
          <w:t>1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15D4FCEA" w14:textId="77777777" w:rsidR="00A2009C" w:rsidRDefault="00CB45E7">
      <w:pPr>
        <w:pStyle w:val="1b"/>
        <w:spacing w:before="78" w:after="78"/>
        <w:rPr>
          <w:ins w:id="36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37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"_Toc519804327"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3 </w:t>
        </w:r>
        <w:r>
          <w:rPr>
            <w:rStyle w:val="afff9"/>
            <w:rFonts w:hint="eastAsia"/>
          </w:rPr>
          <w:t>术语和定义</w:t>
        </w:r>
        <w:r>
          <w:tab/>
        </w:r>
        <w:r>
          <w:fldChar w:fldCharType="begin"/>
        </w:r>
        <w:r>
          <w:instrText xml:space="preserve"> PAGEREF _Toc519804327 \h </w:instrText>
        </w:r>
      </w:ins>
      <w:r>
        <w:fldChar w:fldCharType="separate"/>
      </w:r>
      <w:ins w:id="38" w:author="王曲" w:date="2018-07-19T22:56:00Z">
        <w:r>
          <w:t>1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26F75189" w14:textId="77777777" w:rsidR="00A2009C" w:rsidRDefault="00CB45E7">
      <w:pPr>
        <w:pStyle w:val="30"/>
        <w:ind w:firstLine="210"/>
        <w:rPr>
          <w:ins w:id="39" w:author="王曲" w:date="2018-07-19T22:56:00Z"/>
          <w:del w:id="40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41" w:author="王曲" w:date="2018-07-19T22:56:00Z">
        <w:del w:id="42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"_Toc519804328"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</w:delText>
          </w:r>
          <w:r>
            <w:tab/>
          </w:r>
          <w:r>
            <w:fldChar w:fldCharType="begin"/>
          </w:r>
          <w:r>
            <w:delInstrText xml:space="preserve"> PAGEREF _Toc519804328 \h </w:delInstrText>
          </w:r>
        </w:del>
      </w:ins>
      <w:del w:id="43" w:author="zhangzhang" w:date="2018-08-14T11:27:00Z">
        <w:r>
          <w:fldChar w:fldCharType="separate"/>
        </w:r>
      </w:del>
      <w:ins w:id="44" w:author="王曲" w:date="2018-07-19T22:56:00Z">
        <w:del w:id="45" w:author="zhangzhang" w:date="2018-08-14T11:27:00Z">
          <w:r>
            <w:delText>1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78FFB4E8" w14:textId="77777777" w:rsidR="00A2009C" w:rsidRDefault="00CB45E7">
      <w:pPr>
        <w:pStyle w:val="30"/>
        <w:ind w:firstLine="210"/>
        <w:rPr>
          <w:ins w:id="46" w:author="王曲" w:date="2018-07-19T22:56:00Z"/>
          <w:del w:id="47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48" w:author="王曲" w:date="2018-07-19T22:56:00Z">
        <w:del w:id="49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"_Toc519804329"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3.2</w:delText>
          </w:r>
          <w:r>
            <w:tab/>
          </w:r>
          <w:r>
            <w:fldChar w:fldCharType="begin"/>
          </w:r>
          <w:r>
            <w:delInstrText xml:space="preserve"> PAGEREF _Toc519804329 \h </w:delInstrText>
          </w:r>
        </w:del>
      </w:ins>
      <w:del w:id="50" w:author="zhangzhang" w:date="2018-08-14T11:27:00Z">
        <w:r>
          <w:fldChar w:fldCharType="separate"/>
        </w:r>
      </w:del>
      <w:ins w:id="51" w:author="王曲" w:date="2018-07-19T22:56:00Z">
        <w:del w:id="52" w:author="zhangzhang" w:date="2018-08-14T11:27:00Z">
          <w:r>
            <w:delText>1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04CC14B5" w14:textId="77777777" w:rsidR="00A2009C" w:rsidRDefault="00CB45E7">
      <w:pPr>
        <w:pStyle w:val="30"/>
        <w:ind w:firstLine="210"/>
        <w:rPr>
          <w:ins w:id="53" w:author="王曲" w:date="2018-07-19T22:56:00Z"/>
          <w:del w:id="54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55" w:author="王曲" w:date="2018-07-19T22:56:00Z">
        <w:del w:id="56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"_Toc519804330"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3.3</w:delText>
          </w:r>
          <w:r>
            <w:tab/>
          </w:r>
          <w:r>
            <w:fldChar w:fldCharType="begin"/>
          </w:r>
          <w:r>
            <w:delInstrText xml:space="preserve"> PAGEREF _Toc519804330 \h </w:delInstrText>
          </w:r>
        </w:del>
      </w:ins>
      <w:del w:id="57" w:author="zhangzhang" w:date="2018-08-14T11:27:00Z">
        <w:r>
          <w:fldChar w:fldCharType="separate"/>
        </w:r>
      </w:del>
      <w:ins w:id="58" w:author="王曲" w:date="2018-07-19T22:56:00Z">
        <w:del w:id="59" w:author="zhangzhang" w:date="2018-08-14T11:27:00Z">
          <w:r>
            <w:delText>1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244310F0" w14:textId="77777777" w:rsidR="00A2009C" w:rsidRDefault="00CB45E7">
      <w:pPr>
        <w:pStyle w:val="30"/>
        <w:ind w:firstLine="210"/>
        <w:rPr>
          <w:ins w:id="60" w:author="王曲" w:date="2018-07-19T22:56:00Z"/>
          <w:del w:id="61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62" w:author="王曲" w:date="2018-07-19T22:56:00Z">
        <w:del w:id="63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"_Toc519804331"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3.4</w:delText>
          </w:r>
          <w:r>
            <w:tab/>
          </w:r>
          <w:r>
            <w:fldChar w:fldCharType="begin"/>
          </w:r>
          <w:r>
            <w:delInstrText xml:space="preserve"> PAGEREF _Toc519804331 \h </w:delInstrText>
          </w:r>
        </w:del>
      </w:ins>
      <w:del w:id="64" w:author="zhangzhang" w:date="2018-08-14T11:27:00Z">
        <w:r>
          <w:fldChar w:fldCharType="separate"/>
        </w:r>
      </w:del>
      <w:ins w:id="65" w:author="王曲" w:date="2018-07-19T22:56:00Z">
        <w:del w:id="66" w:author="zhangzhang" w:date="2018-08-14T11:27:00Z">
          <w:r>
            <w:delText>2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3BED8EF8" w14:textId="77777777" w:rsidR="00A2009C" w:rsidRDefault="00CB45E7">
      <w:pPr>
        <w:pStyle w:val="30"/>
        <w:ind w:firstLine="210"/>
        <w:rPr>
          <w:ins w:id="67" w:author="王曲" w:date="2018-07-19T22:56:00Z"/>
          <w:del w:id="68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69" w:author="王曲" w:date="2018-07-19T22:56:00Z">
        <w:del w:id="70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"_Toc519804332"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3.5</w:delText>
          </w:r>
          <w:r>
            <w:tab/>
          </w:r>
          <w:r>
            <w:fldChar w:fldCharType="begin"/>
          </w:r>
          <w:r>
            <w:delInstrText xml:space="preserve"> PAGEREF _Toc519804332 \h </w:delInstrText>
          </w:r>
        </w:del>
      </w:ins>
      <w:del w:id="71" w:author="zhangzhang" w:date="2018-08-14T11:27:00Z">
        <w:r>
          <w:fldChar w:fldCharType="separate"/>
        </w:r>
      </w:del>
      <w:ins w:id="72" w:author="王曲" w:date="2018-07-19T22:56:00Z">
        <w:del w:id="73" w:author="zhangzhang" w:date="2018-08-14T11:27:00Z">
          <w:r>
            <w:delText>2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23929A62" w14:textId="77777777" w:rsidR="00A2009C" w:rsidRDefault="00CB45E7">
      <w:pPr>
        <w:pStyle w:val="30"/>
        <w:ind w:firstLine="210"/>
        <w:rPr>
          <w:ins w:id="74" w:author="王曲" w:date="2018-07-19T22:56:00Z"/>
          <w:del w:id="75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76" w:author="王曲" w:date="2018-07-19T22:56:00Z">
        <w:del w:id="77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"_Toc519804333"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3.6</w:delText>
          </w:r>
          <w:r>
            <w:tab/>
          </w:r>
          <w:r>
            <w:fldChar w:fldCharType="begin"/>
          </w:r>
          <w:r>
            <w:delInstrText xml:space="preserve"> PAGEREF _Toc519804333 \h </w:delInstrText>
          </w:r>
        </w:del>
      </w:ins>
      <w:del w:id="78" w:author="zhangzhang" w:date="2018-08-14T11:27:00Z">
        <w:r>
          <w:fldChar w:fldCharType="separate"/>
        </w:r>
      </w:del>
      <w:ins w:id="79" w:author="王曲" w:date="2018-07-19T22:56:00Z">
        <w:del w:id="80" w:author="zhangzhang" w:date="2018-08-14T11:27:00Z">
          <w:r>
            <w:delText>2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4A3976B8" w14:textId="77777777" w:rsidR="00A2009C" w:rsidRDefault="00CB45E7">
      <w:pPr>
        <w:pStyle w:val="30"/>
        <w:ind w:firstLine="210"/>
        <w:rPr>
          <w:ins w:id="81" w:author="王曲" w:date="2018-07-19T22:56:00Z"/>
          <w:del w:id="82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83" w:author="王曲" w:date="2018-07-19T22:56:00Z">
        <w:del w:id="84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"_Toc519804334"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3.7</w:delText>
          </w:r>
          <w:r>
            <w:tab/>
          </w:r>
          <w:r>
            <w:fldChar w:fldCharType="begin"/>
          </w:r>
          <w:r>
            <w:delInstrText xml:space="preserve"> PAGEREF _Toc519804334 \h </w:delInstrText>
          </w:r>
        </w:del>
      </w:ins>
      <w:del w:id="85" w:author="zhangzhang" w:date="2018-08-14T11:27:00Z">
        <w:r>
          <w:fldChar w:fldCharType="separate"/>
        </w:r>
      </w:del>
      <w:ins w:id="86" w:author="王曲" w:date="2018-07-19T22:56:00Z">
        <w:del w:id="87" w:author="zhangzhang" w:date="2018-08-14T11:27:00Z">
          <w:r>
            <w:delText>2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198C57DF" w14:textId="77777777" w:rsidR="00A2009C" w:rsidRDefault="00CB45E7">
      <w:pPr>
        <w:pStyle w:val="30"/>
        <w:ind w:firstLine="210"/>
        <w:rPr>
          <w:ins w:id="88" w:author="王曲" w:date="2018-07-19T22:56:00Z"/>
          <w:del w:id="89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90" w:author="王曲" w:date="2018-07-19T22:56:00Z">
        <w:del w:id="91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"_Toc519804335"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3.8</w:delText>
          </w:r>
          <w:r>
            <w:tab/>
          </w:r>
          <w:r>
            <w:fldChar w:fldCharType="begin"/>
          </w:r>
          <w:r>
            <w:delInstrText xml:space="preserve"> PAGEREF _Toc519804335 \h </w:delInstrText>
          </w:r>
        </w:del>
      </w:ins>
      <w:del w:id="92" w:author="zhangzhang" w:date="2018-08-14T11:27:00Z">
        <w:r>
          <w:fldChar w:fldCharType="separate"/>
        </w:r>
      </w:del>
      <w:ins w:id="93" w:author="王曲" w:date="2018-07-19T22:56:00Z">
        <w:del w:id="94" w:author="zhangzhang" w:date="2018-08-14T11:27:00Z">
          <w:r>
            <w:delText>2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3813D67C" w14:textId="77777777" w:rsidR="00A2009C" w:rsidRDefault="00CB45E7">
      <w:pPr>
        <w:pStyle w:val="30"/>
        <w:ind w:firstLine="210"/>
        <w:rPr>
          <w:ins w:id="95" w:author="王曲" w:date="2018-07-19T22:56:00Z"/>
          <w:del w:id="96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97" w:author="王曲" w:date="2018-07-19T22:56:00Z">
        <w:del w:id="98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"_Toc519804336"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3.9</w:delText>
          </w:r>
          <w:r>
            <w:tab/>
          </w:r>
          <w:r>
            <w:fldChar w:fldCharType="begin"/>
          </w:r>
          <w:r>
            <w:delInstrText xml:space="preserve"> PAGEREF _Toc519804336 \h </w:delInstrText>
          </w:r>
        </w:del>
      </w:ins>
      <w:del w:id="99" w:author="zhangzhang" w:date="2018-08-14T11:27:00Z">
        <w:r>
          <w:fldChar w:fldCharType="separate"/>
        </w:r>
      </w:del>
      <w:ins w:id="100" w:author="王曲" w:date="2018-07-19T22:56:00Z">
        <w:del w:id="101" w:author="zhangzhang" w:date="2018-08-14T11:27:00Z">
          <w:r>
            <w:delText>2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6C183008" w14:textId="77777777" w:rsidR="00A2009C" w:rsidRDefault="00CB45E7">
      <w:pPr>
        <w:pStyle w:val="30"/>
        <w:ind w:firstLine="210"/>
        <w:rPr>
          <w:ins w:id="102" w:author="王曲" w:date="2018-07-19T22:56:00Z"/>
          <w:del w:id="103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04" w:author="王曲" w:date="2018-07-19T22:56:00Z">
        <w:del w:id="105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"_Toc519804337"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3.10</w:delText>
          </w:r>
          <w:r>
            <w:tab/>
          </w:r>
          <w:r>
            <w:fldChar w:fldCharType="begin"/>
          </w:r>
          <w:r>
            <w:delInstrText xml:space="preserve"> PAGEREF _Toc519804337 \h </w:delInstrText>
          </w:r>
        </w:del>
      </w:ins>
      <w:del w:id="106" w:author="zhangzhang" w:date="2018-08-14T11:27:00Z">
        <w:r>
          <w:fldChar w:fldCharType="separate"/>
        </w:r>
      </w:del>
      <w:ins w:id="107" w:author="王曲" w:date="2018-07-19T22:56:00Z">
        <w:del w:id="108" w:author="zhangzhang" w:date="2018-08-14T11:27:00Z">
          <w:r>
            <w:delText>2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76F78CB4" w14:textId="77777777" w:rsidR="00A2009C" w:rsidRDefault="00CB45E7">
      <w:pPr>
        <w:pStyle w:val="30"/>
        <w:ind w:firstLine="210"/>
        <w:rPr>
          <w:ins w:id="109" w:author="王曲" w:date="2018-07-19T22:56:00Z"/>
          <w:del w:id="110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11" w:author="王曲" w:date="2018-07-19T22:56:00Z">
        <w:del w:id="112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"_Toc519804338"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3.11</w:delText>
          </w:r>
          <w:r>
            <w:tab/>
          </w:r>
          <w:r>
            <w:fldChar w:fldCharType="begin"/>
          </w:r>
          <w:r>
            <w:delInstrText xml:space="preserve"> PAGEREF _Toc519804338 \h </w:delInstrText>
          </w:r>
        </w:del>
      </w:ins>
      <w:del w:id="113" w:author="zhangzhang" w:date="2018-08-14T11:27:00Z">
        <w:r>
          <w:fldChar w:fldCharType="separate"/>
        </w:r>
      </w:del>
      <w:ins w:id="114" w:author="王曲" w:date="2018-07-19T22:56:00Z">
        <w:del w:id="115" w:author="zhangzhang" w:date="2018-08-14T11:27:00Z">
          <w:r>
            <w:delText>2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11DDC184" w14:textId="77777777" w:rsidR="00A2009C" w:rsidRDefault="00CB45E7">
      <w:pPr>
        <w:pStyle w:val="30"/>
        <w:ind w:firstLine="210"/>
        <w:rPr>
          <w:ins w:id="116" w:author="王曲" w:date="2018-07-19T22:56:00Z"/>
          <w:del w:id="117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18" w:author="王曲" w:date="2018-07-19T22:56:00Z">
        <w:del w:id="119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"_Toc519804339"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3.12</w:delText>
          </w:r>
          <w:r>
            <w:tab/>
          </w:r>
          <w:r>
            <w:fldChar w:fldCharType="begin"/>
          </w:r>
          <w:r>
            <w:delInstrText xml:space="preserve"> PAGEREF _Toc519804339 \h </w:delInstrText>
          </w:r>
        </w:del>
      </w:ins>
      <w:del w:id="120" w:author="zhangzhang" w:date="2018-08-14T11:27:00Z">
        <w:r>
          <w:fldChar w:fldCharType="separate"/>
        </w:r>
      </w:del>
      <w:ins w:id="121" w:author="王曲" w:date="2018-07-19T22:56:00Z">
        <w:del w:id="122" w:author="zhangzhang" w:date="2018-08-14T11:27:00Z">
          <w:r>
            <w:delText>2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03559CA1" w14:textId="77777777" w:rsidR="00A2009C" w:rsidRDefault="00CB45E7">
      <w:pPr>
        <w:pStyle w:val="30"/>
        <w:ind w:firstLine="210"/>
        <w:rPr>
          <w:ins w:id="123" w:author="王曲" w:date="2018-07-19T22:56:00Z"/>
          <w:del w:id="124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25" w:author="王曲" w:date="2018-07-19T22:56:00Z">
        <w:del w:id="126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"_Toc519804340"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3.13</w:delText>
          </w:r>
          <w:r>
            <w:tab/>
          </w:r>
          <w:r>
            <w:fldChar w:fldCharType="begin"/>
          </w:r>
          <w:r>
            <w:delInstrText xml:space="preserve"> PAGEREF _Toc519804340 \h </w:delInstrText>
          </w:r>
        </w:del>
      </w:ins>
      <w:del w:id="127" w:author="zhangzhang" w:date="2018-08-14T11:27:00Z">
        <w:r>
          <w:fldChar w:fldCharType="separate"/>
        </w:r>
      </w:del>
      <w:ins w:id="128" w:author="王曲" w:date="2018-07-19T22:56:00Z">
        <w:del w:id="129" w:author="zhangzhang" w:date="2018-08-14T11:27:00Z">
          <w:r>
            <w:delText>2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06667E65" w14:textId="77777777" w:rsidR="00A2009C" w:rsidRDefault="00CB45E7">
      <w:pPr>
        <w:pStyle w:val="30"/>
        <w:ind w:firstLine="210"/>
        <w:rPr>
          <w:ins w:id="130" w:author="王曲" w:date="2018-07-19T22:56:00Z"/>
          <w:del w:id="131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32" w:author="王曲" w:date="2018-07-19T22:56:00Z">
        <w:del w:id="133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"_Toc519804341"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3.14</w:delText>
          </w:r>
          <w:r>
            <w:tab/>
          </w:r>
          <w:r>
            <w:fldChar w:fldCharType="begin"/>
          </w:r>
          <w:r>
            <w:delInstrText xml:space="preserve"> PAGEREF _Toc519804341 \h </w:delInstrText>
          </w:r>
        </w:del>
      </w:ins>
      <w:del w:id="134" w:author="zhangzhang" w:date="2018-08-14T11:27:00Z">
        <w:r>
          <w:fldChar w:fldCharType="separate"/>
        </w:r>
      </w:del>
      <w:ins w:id="135" w:author="王曲" w:date="2018-07-19T22:56:00Z">
        <w:del w:id="136" w:author="zhangzhang" w:date="2018-08-14T11:27:00Z">
          <w:r>
            <w:delText>3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250B9B1F" w14:textId="77777777" w:rsidR="00A2009C" w:rsidRDefault="00CB45E7">
      <w:pPr>
        <w:pStyle w:val="30"/>
        <w:ind w:firstLine="210"/>
        <w:rPr>
          <w:ins w:id="137" w:author="王曲" w:date="2018-07-19T22:56:00Z"/>
          <w:del w:id="138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39" w:author="王曲" w:date="2018-07-19T22:56:00Z">
        <w:del w:id="140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"_Toc519804342"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3.15</w:delText>
          </w:r>
          <w:r>
            <w:tab/>
          </w:r>
          <w:r>
            <w:fldChar w:fldCharType="begin"/>
          </w:r>
          <w:r>
            <w:delInstrText xml:space="preserve"> PAGEREF _Toc519804342 \h </w:delInstrText>
          </w:r>
        </w:del>
      </w:ins>
      <w:del w:id="141" w:author="zhangzhang" w:date="2018-08-14T11:27:00Z">
        <w:r>
          <w:fldChar w:fldCharType="separate"/>
        </w:r>
      </w:del>
      <w:ins w:id="142" w:author="王曲" w:date="2018-07-19T22:56:00Z">
        <w:del w:id="143" w:author="zhangzhang" w:date="2018-08-14T11:27:00Z">
          <w:r>
            <w:delText>3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494AB11A" w14:textId="77777777" w:rsidR="00A2009C" w:rsidRDefault="00CB45E7">
      <w:pPr>
        <w:pStyle w:val="30"/>
        <w:ind w:firstLine="210"/>
        <w:rPr>
          <w:ins w:id="144" w:author="王曲" w:date="2018-07-19T22:56:00Z"/>
          <w:del w:id="145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46" w:author="王曲" w:date="2018-07-19T22:56:00Z">
        <w:del w:id="147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"_Toc519804343"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3.16</w:delText>
          </w:r>
          <w:r>
            <w:tab/>
          </w:r>
          <w:r>
            <w:fldChar w:fldCharType="begin"/>
          </w:r>
          <w:r>
            <w:delInstrText xml:space="preserve"> PAGEREF _Toc519804343 \h </w:delInstrText>
          </w:r>
        </w:del>
      </w:ins>
      <w:del w:id="148" w:author="zhangzhang" w:date="2018-08-14T11:27:00Z">
        <w:r>
          <w:fldChar w:fldCharType="separate"/>
        </w:r>
      </w:del>
      <w:ins w:id="149" w:author="王曲" w:date="2018-07-19T22:56:00Z">
        <w:del w:id="150" w:author="zhangzhang" w:date="2018-08-14T11:27:00Z">
          <w:r>
            <w:delText>3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51791F2A" w14:textId="77777777" w:rsidR="00A2009C" w:rsidRDefault="00CB45E7">
      <w:pPr>
        <w:pStyle w:val="30"/>
        <w:ind w:firstLine="210"/>
        <w:rPr>
          <w:ins w:id="151" w:author="王曲" w:date="2018-07-19T22:56:00Z"/>
          <w:del w:id="152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53" w:author="王曲" w:date="2018-07-19T22:56:00Z">
        <w:del w:id="154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"_Toc519804344"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3.17</w:delText>
          </w:r>
          <w:r>
            <w:tab/>
          </w:r>
          <w:r>
            <w:fldChar w:fldCharType="begin"/>
          </w:r>
          <w:r>
            <w:delInstrText xml:space="preserve"> PAGEREF _Toc519804344 \h </w:delInstrText>
          </w:r>
        </w:del>
      </w:ins>
      <w:del w:id="155" w:author="zhangzhang" w:date="2018-08-14T11:27:00Z">
        <w:r>
          <w:fldChar w:fldCharType="separate"/>
        </w:r>
      </w:del>
      <w:ins w:id="156" w:author="王曲" w:date="2018-07-19T22:56:00Z">
        <w:del w:id="157" w:author="zhangzhang" w:date="2018-08-14T11:27:00Z">
          <w:r>
            <w:delText>3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2EAD7D9A" w14:textId="77777777" w:rsidR="00A2009C" w:rsidRDefault="00CB45E7">
      <w:pPr>
        <w:pStyle w:val="30"/>
        <w:ind w:firstLine="210"/>
        <w:rPr>
          <w:ins w:id="158" w:author="王曲" w:date="2018-07-19T22:56:00Z"/>
          <w:del w:id="159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60" w:author="王曲" w:date="2018-07-19T22:56:00Z">
        <w:del w:id="161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"_Toc519804345"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3.18</w:delText>
          </w:r>
          <w:r>
            <w:tab/>
          </w:r>
          <w:r>
            <w:fldChar w:fldCharType="begin"/>
          </w:r>
          <w:r>
            <w:delInstrText xml:space="preserve"> PAGEREF _Toc519804345 \h </w:delInstrText>
          </w:r>
        </w:del>
      </w:ins>
      <w:del w:id="162" w:author="zhangzhang" w:date="2018-08-14T11:27:00Z">
        <w:r>
          <w:fldChar w:fldCharType="separate"/>
        </w:r>
      </w:del>
      <w:ins w:id="163" w:author="王曲" w:date="2018-07-19T22:56:00Z">
        <w:del w:id="164" w:author="zhangzhang" w:date="2018-08-14T11:27:00Z">
          <w:r>
            <w:delText>3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50B853A3" w14:textId="77777777" w:rsidR="00A2009C" w:rsidRDefault="00CB45E7">
      <w:pPr>
        <w:pStyle w:val="30"/>
        <w:ind w:firstLine="210"/>
        <w:rPr>
          <w:ins w:id="165" w:author="王曲" w:date="2018-07-19T22:56:00Z"/>
          <w:del w:id="166" w:author="zhangzhang" w:date="2018-08-14T11:27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67" w:author="王曲" w:date="2018-07-19T22:56:00Z">
        <w:del w:id="168" w:author="zhangzhang" w:date="2018-08-14T11:27:00Z">
          <w:r>
            <w:rPr>
              <w:rStyle w:val="afff9"/>
            </w:rPr>
            <w:fldChar w:fldCharType="begin"/>
          </w:r>
          <w:r>
            <w:rPr>
              <w:rStyle w:val="afff9"/>
            </w:rPr>
            <w:delInstrText xml:space="preserve"> </w:delInstrText>
          </w:r>
          <w:r>
            <w:delInstrText>HYPERLINK \l "_Toc519804346"</w:delInstrText>
          </w:r>
          <w:r>
            <w:rPr>
              <w:rStyle w:val="afff9"/>
            </w:rPr>
            <w:delInstrText xml:space="preserve"> </w:delInstrText>
          </w:r>
          <w:r>
            <w:rPr>
              <w:rStyle w:val="afff9"/>
            </w:rPr>
            <w:fldChar w:fldCharType="separate"/>
          </w:r>
          <w:r>
            <w:rPr>
              <w:rStyle w:val="afff9"/>
            </w:rPr>
            <w:delText>3.19</w:delText>
          </w:r>
          <w:r>
            <w:tab/>
          </w:r>
          <w:r>
            <w:fldChar w:fldCharType="begin"/>
          </w:r>
          <w:r>
            <w:delInstrText xml:space="preserve"> PAGEREF _Toc519804346 \h </w:delInstrText>
          </w:r>
        </w:del>
      </w:ins>
      <w:del w:id="169" w:author="zhangzhang" w:date="2018-08-14T11:27:00Z">
        <w:r>
          <w:fldChar w:fldCharType="separate"/>
        </w:r>
      </w:del>
      <w:ins w:id="170" w:author="王曲" w:date="2018-07-19T22:56:00Z">
        <w:del w:id="171" w:author="zhangzhang" w:date="2018-08-14T11:27:00Z">
          <w:r>
            <w:delText>3</w:delText>
          </w:r>
          <w:r>
            <w:fldChar w:fldCharType="end"/>
          </w:r>
          <w:r>
            <w:rPr>
              <w:rStyle w:val="afff9"/>
            </w:rPr>
            <w:fldChar w:fldCharType="end"/>
          </w:r>
        </w:del>
      </w:ins>
    </w:p>
    <w:p w14:paraId="4A6D741F" w14:textId="77777777" w:rsidR="00A2009C" w:rsidRDefault="00CB45E7">
      <w:pPr>
        <w:pStyle w:val="1b"/>
        <w:spacing w:before="78" w:after="78"/>
        <w:rPr>
          <w:ins w:id="172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73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"_Toc519804347"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4 </w:t>
        </w:r>
        <w:r>
          <w:rPr>
            <w:rStyle w:val="afff9"/>
            <w:rFonts w:hint="eastAsia"/>
          </w:rPr>
          <w:t>缩略语</w:t>
        </w:r>
        <w:r>
          <w:tab/>
        </w:r>
        <w:r>
          <w:fldChar w:fldCharType="begin"/>
        </w:r>
        <w:r>
          <w:instrText xml:space="preserve"> PAGEREF _Toc519804347 \h </w:instrText>
        </w:r>
      </w:ins>
      <w:r>
        <w:fldChar w:fldCharType="separate"/>
      </w:r>
      <w:ins w:id="174" w:author="王曲" w:date="2018-07-19T22:56:00Z">
        <w:r>
          <w:t>3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640CB648" w14:textId="77777777" w:rsidR="00A2009C" w:rsidRDefault="00CB45E7">
      <w:pPr>
        <w:pStyle w:val="1b"/>
        <w:spacing w:before="78" w:after="78"/>
        <w:rPr>
          <w:ins w:id="175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76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"_Toc519804348"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5 </w:t>
        </w:r>
        <w:r>
          <w:rPr>
            <w:rStyle w:val="afff9"/>
            <w:rFonts w:hint="eastAsia"/>
          </w:rPr>
          <w:t>应用程序接口概述（</w:t>
        </w:r>
        <w:r>
          <w:rPr>
            <w:rStyle w:val="afff9"/>
          </w:rPr>
          <w:t>API</w:t>
        </w:r>
        <w:r>
          <w:rPr>
            <w:rStyle w:val="afff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_Toc519804348 \h </w:instrText>
        </w:r>
      </w:ins>
      <w:r>
        <w:fldChar w:fldCharType="separate"/>
      </w:r>
      <w:ins w:id="177" w:author="王曲" w:date="2018-07-19T22:56:00Z">
        <w:r>
          <w:t>3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56B9CD02" w14:textId="77777777" w:rsidR="00A2009C" w:rsidRDefault="00CB45E7">
      <w:pPr>
        <w:pStyle w:val="30"/>
        <w:ind w:firstLine="210"/>
        <w:rPr>
          <w:ins w:id="178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79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"_Toc519804349"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5.1 </w:t>
        </w:r>
        <w:r>
          <w:rPr>
            <w:rStyle w:val="afff9"/>
            <w:rFonts w:hint="eastAsia"/>
          </w:rPr>
          <w:t>目的</w:t>
        </w:r>
        <w:r>
          <w:tab/>
        </w:r>
        <w:r>
          <w:fldChar w:fldCharType="begin"/>
        </w:r>
        <w:r>
          <w:instrText xml:space="preserve"> PAGEREF _Toc519804349 \h </w:instrText>
        </w:r>
      </w:ins>
      <w:r>
        <w:fldChar w:fldCharType="separate"/>
      </w:r>
      <w:ins w:id="180" w:author="王曲" w:date="2018-07-19T22:56:00Z">
        <w:r>
          <w:t>3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30FAB24D" w14:textId="77777777" w:rsidR="00A2009C" w:rsidRDefault="00CB45E7">
      <w:pPr>
        <w:pStyle w:val="30"/>
        <w:ind w:firstLine="210"/>
        <w:rPr>
          <w:ins w:id="181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82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"_Toc519804350"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5.2 </w:t>
        </w:r>
        <w:r>
          <w:rPr>
            <w:rStyle w:val="afff9"/>
            <w:rFonts w:hint="eastAsia"/>
          </w:rPr>
          <w:t>架构</w:t>
        </w:r>
        <w:r>
          <w:tab/>
        </w:r>
        <w:r>
          <w:fldChar w:fldCharType="begin"/>
        </w:r>
        <w:r>
          <w:instrText xml:space="preserve"> PAGEREF _Toc519804350 \h </w:instrText>
        </w:r>
      </w:ins>
      <w:r>
        <w:fldChar w:fldCharType="separate"/>
      </w:r>
      <w:ins w:id="183" w:author="王曲" w:date="2018-07-19T22:56:00Z">
        <w:r>
          <w:t>3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1C96EF05" w14:textId="77777777" w:rsidR="00A2009C" w:rsidRDefault="00CB45E7">
      <w:pPr>
        <w:pStyle w:val="1b"/>
        <w:spacing w:before="78" w:after="78"/>
        <w:rPr>
          <w:ins w:id="184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85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"_Toc519804355"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6 </w:t>
        </w:r>
        <w:r>
          <w:rPr>
            <w:rStyle w:val="afff9"/>
            <w:rFonts w:hint="eastAsia"/>
          </w:rPr>
          <w:t>子程序调用</w:t>
        </w:r>
        <w:r>
          <w:tab/>
        </w:r>
        <w:r>
          <w:fldChar w:fldCharType="begin"/>
        </w:r>
        <w:r>
          <w:instrText xml:space="preserve"> PAGEREF _Toc519804355 \h </w:instrText>
        </w:r>
      </w:ins>
      <w:r>
        <w:fldChar w:fldCharType="separate"/>
      </w:r>
      <w:ins w:id="186" w:author="王曲" w:date="2018-07-19T22:56:00Z">
        <w:r>
          <w:t>4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655C4B63" w14:textId="77777777" w:rsidR="00A2009C" w:rsidRDefault="00CB45E7">
      <w:pPr>
        <w:pStyle w:val="30"/>
        <w:ind w:firstLine="210"/>
        <w:rPr>
          <w:ins w:id="187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88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"_Toc519804356"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6.1 </w:t>
        </w:r>
        <w:r>
          <w:rPr>
            <w:rStyle w:val="afff9"/>
            <w:rFonts w:hint="eastAsia"/>
          </w:rPr>
          <w:t>总览</w:t>
        </w:r>
        <w:r>
          <w:tab/>
        </w:r>
        <w:r>
          <w:fldChar w:fldCharType="begin"/>
        </w:r>
        <w:r>
          <w:instrText xml:space="preserve"> PAGEREF _Toc519804356 \h </w:instrText>
        </w:r>
      </w:ins>
      <w:r>
        <w:fldChar w:fldCharType="separate"/>
      </w:r>
      <w:ins w:id="189" w:author="王曲" w:date="2018-07-19T22:56:00Z">
        <w:r>
          <w:t>4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20C4F420" w14:textId="77777777" w:rsidR="00A2009C" w:rsidRDefault="00CB45E7">
      <w:pPr>
        <w:pStyle w:val="30"/>
        <w:ind w:firstLine="210"/>
        <w:rPr>
          <w:ins w:id="190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91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"_Toc519804357"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6.2 </w:t>
        </w:r>
        <w:r>
          <w:rPr>
            <w:rStyle w:val="afff9"/>
            <w:rFonts w:hint="eastAsia"/>
          </w:rPr>
          <w:t>远程过程调用：定位请求</w:t>
        </w:r>
        <w:r>
          <w:tab/>
        </w:r>
        <w:r>
          <w:fldChar w:fldCharType="begin"/>
        </w:r>
        <w:r>
          <w:instrText xml:space="preserve"> PAGEREF _Toc519804357 \h </w:instrText>
        </w:r>
      </w:ins>
      <w:r>
        <w:fldChar w:fldCharType="separate"/>
      </w:r>
      <w:ins w:id="192" w:author="王曲" w:date="2018-07-19T22:56:00Z">
        <w:r>
          <w:t>4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3ED63D53" w14:textId="77777777" w:rsidR="00A2009C" w:rsidRDefault="00CB45E7">
      <w:pPr>
        <w:pStyle w:val="30"/>
        <w:ind w:firstLine="210"/>
        <w:rPr>
          <w:ins w:id="193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94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"_Toc519804358"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6.3 </w:t>
        </w:r>
        <w:r>
          <w:rPr>
            <w:rStyle w:val="afff9"/>
            <w:rFonts w:hint="eastAsia"/>
          </w:rPr>
          <w:t>远程过程调用：定位信息</w:t>
        </w:r>
        <w:r>
          <w:tab/>
        </w:r>
        <w:r>
          <w:fldChar w:fldCharType="begin"/>
        </w:r>
        <w:r>
          <w:instrText xml:space="preserve"> PAGEREF _Toc519804358 \h </w:instrText>
        </w:r>
      </w:ins>
      <w:r>
        <w:fldChar w:fldCharType="separate"/>
      </w:r>
      <w:ins w:id="195" w:author="王曲" w:date="2018-07-19T22:56:00Z">
        <w:r>
          <w:t>5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3BFB80DB" w14:textId="77777777" w:rsidR="00A2009C" w:rsidRDefault="00CB45E7">
      <w:pPr>
        <w:pStyle w:val="1b"/>
        <w:spacing w:before="78" w:after="78"/>
        <w:rPr>
          <w:ins w:id="196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197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"_Toc519804359"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7 </w:t>
        </w:r>
        <w:r>
          <w:rPr>
            <w:rStyle w:val="afff9"/>
            <w:rFonts w:hint="eastAsia"/>
          </w:rPr>
          <w:t>数据结构和数据类型</w:t>
        </w:r>
        <w:r>
          <w:tab/>
        </w:r>
        <w:r>
          <w:fldChar w:fldCharType="begin"/>
        </w:r>
        <w:r>
          <w:instrText xml:space="preserve"> PAGEREF _Toc519804359 \h </w:instrText>
        </w:r>
      </w:ins>
      <w:r>
        <w:fldChar w:fldCharType="separate"/>
      </w:r>
      <w:ins w:id="198" w:author="王曲" w:date="2018-07-19T22:56:00Z">
        <w:r>
          <w:t>5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3A8B1405" w14:textId="77777777" w:rsidR="00A2009C" w:rsidRDefault="00CB45E7">
      <w:pPr>
        <w:pStyle w:val="30"/>
        <w:ind w:firstLine="210"/>
        <w:rPr>
          <w:ins w:id="199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200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"_Toc519804360"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7.1 </w:t>
        </w:r>
        <w:r>
          <w:rPr>
            <w:rStyle w:val="afff9"/>
            <w:rFonts w:hint="eastAsia"/>
          </w:rPr>
          <w:t>请求定位</w:t>
        </w:r>
        <w:r>
          <w:rPr>
            <w:rStyle w:val="afff9"/>
          </w:rPr>
          <w:t>RequestData</w:t>
        </w:r>
        <w:r>
          <w:rPr>
            <w:rStyle w:val="afff9"/>
            <w:rFonts w:hint="eastAsia"/>
          </w:rPr>
          <w:t>的数据结构</w:t>
        </w:r>
        <w:r>
          <w:tab/>
        </w:r>
        <w:r>
          <w:fldChar w:fldCharType="begin"/>
        </w:r>
        <w:r>
          <w:instrText xml:space="preserve"> PAGEREF _Toc519804360 \h </w:instrText>
        </w:r>
      </w:ins>
      <w:r>
        <w:fldChar w:fldCharType="separate"/>
      </w:r>
      <w:ins w:id="201" w:author="王曲" w:date="2018-07-19T22:56:00Z">
        <w:r>
          <w:t>5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048BE215" w14:textId="77777777" w:rsidR="00A2009C" w:rsidRDefault="00CB45E7">
      <w:pPr>
        <w:pStyle w:val="30"/>
        <w:ind w:firstLine="210"/>
        <w:rPr>
          <w:ins w:id="202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203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"_Toc519804361"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</w:rPr>
          <w:t xml:space="preserve">7.2 </w:t>
        </w:r>
        <w:r>
          <w:rPr>
            <w:rStyle w:val="afff9"/>
            <w:rFonts w:hint="eastAsia"/>
          </w:rPr>
          <w:t>定位结果</w:t>
        </w:r>
        <w:r>
          <w:rPr>
            <w:rStyle w:val="afff9"/>
          </w:rPr>
          <w:t>PositioningResult</w:t>
        </w:r>
        <w:r>
          <w:rPr>
            <w:rStyle w:val="afff9"/>
            <w:rFonts w:hint="eastAsia"/>
          </w:rPr>
          <w:t>的数据结构</w:t>
        </w:r>
        <w:r>
          <w:tab/>
        </w:r>
        <w:r>
          <w:fldChar w:fldCharType="begin"/>
        </w:r>
        <w:r>
          <w:instrText xml:space="preserve"> PAGEREF _Toc519804361 \h </w:instrText>
        </w:r>
      </w:ins>
      <w:r>
        <w:fldChar w:fldCharType="separate"/>
      </w:r>
      <w:ins w:id="204" w:author="王曲" w:date="2018-07-19T22:56:00Z">
        <w:r>
          <w:t>6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056CE014" w14:textId="77777777" w:rsidR="00A2009C" w:rsidRDefault="00CB45E7">
      <w:pPr>
        <w:pStyle w:val="1b"/>
        <w:spacing w:before="78" w:after="78"/>
        <w:rPr>
          <w:ins w:id="205" w:author="王曲" w:date="2018-07-19T22:56:00Z"/>
          <w:rFonts w:asciiTheme="minorHAnsi" w:eastAsiaTheme="minorEastAsia" w:hAnsiTheme="minorHAnsi" w:cstheme="minorBidi"/>
          <w:kern w:val="0"/>
          <w:sz w:val="22"/>
          <w:szCs w:val="22"/>
          <w:lang w:eastAsia="en-US"/>
        </w:rPr>
      </w:pPr>
      <w:ins w:id="206" w:author="王曲" w:date="2018-07-19T22:56:00Z">
        <w:r>
          <w:rPr>
            <w:rStyle w:val="afff9"/>
          </w:rPr>
          <w:fldChar w:fldCharType="begin"/>
        </w:r>
        <w:r>
          <w:rPr>
            <w:rStyle w:val="afff9"/>
          </w:rPr>
          <w:instrText xml:space="preserve"> </w:instrText>
        </w:r>
        <w:r>
          <w:instrText>HYPERLINK \l "_Toc519804362"</w:instrText>
        </w:r>
        <w:r>
          <w:rPr>
            <w:rStyle w:val="afff9"/>
          </w:rPr>
          <w:instrText xml:space="preserve"> </w:instrText>
        </w:r>
        <w:r>
          <w:rPr>
            <w:rStyle w:val="afff9"/>
          </w:rPr>
          <w:fldChar w:fldCharType="separate"/>
        </w:r>
        <w:r>
          <w:rPr>
            <w:rStyle w:val="afff9"/>
            <w:rFonts w:hint="eastAsia"/>
          </w:rPr>
          <w:t xml:space="preserve">附　录　</w:t>
        </w:r>
        <w:r>
          <w:rPr>
            <w:rStyle w:val="afff9"/>
          </w:rPr>
          <w:t xml:space="preserve">A </w:t>
        </w:r>
        <w:r>
          <w:rPr>
            <w:rStyle w:val="afff9"/>
            <w:rFonts w:hint="eastAsia"/>
          </w:rPr>
          <w:t>（规范性附录）</w:t>
        </w:r>
        <w:r>
          <w:rPr>
            <w:rStyle w:val="afff9"/>
          </w:rPr>
          <w:t xml:space="preserve"> </w:t>
        </w:r>
        <w:r>
          <w:rPr>
            <w:rStyle w:val="afff9"/>
            <w:rFonts w:hint="eastAsia"/>
          </w:rPr>
          <w:t>远程过程调用（</w:t>
        </w:r>
        <w:r>
          <w:rPr>
            <w:rStyle w:val="afff9"/>
          </w:rPr>
          <w:t>RPC</w:t>
        </w:r>
        <w:r>
          <w:rPr>
            <w:rStyle w:val="afff9"/>
            <w:rFonts w:hint="eastAsia"/>
          </w:rPr>
          <w:t>）</w:t>
        </w:r>
        <w:r>
          <w:rPr>
            <w:rStyle w:val="afff9"/>
          </w:rPr>
          <w:t>XML</w:t>
        </w:r>
        <w:r>
          <w:rPr>
            <w:rStyle w:val="afff9"/>
            <w:rFonts w:hint="eastAsia"/>
          </w:rPr>
          <w:t>模式</w:t>
        </w:r>
        <w:r>
          <w:tab/>
        </w:r>
        <w:r>
          <w:fldChar w:fldCharType="begin"/>
        </w:r>
        <w:r>
          <w:instrText xml:space="preserve"> PAGEREF _Toc519804362 \h </w:instrText>
        </w:r>
      </w:ins>
      <w:r>
        <w:fldChar w:fldCharType="separate"/>
      </w:r>
      <w:ins w:id="207" w:author="王曲" w:date="2018-07-19T22:56:00Z">
        <w:r>
          <w:t>8</w:t>
        </w:r>
        <w:r>
          <w:fldChar w:fldCharType="end"/>
        </w:r>
        <w:r>
          <w:rPr>
            <w:rStyle w:val="afff9"/>
          </w:rPr>
          <w:fldChar w:fldCharType="end"/>
        </w:r>
      </w:ins>
    </w:p>
    <w:p w14:paraId="3CDD0554" w14:textId="77777777" w:rsidR="00A2009C" w:rsidRDefault="00CB45E7">
      <w:pPr>
        <w:pStyle w:val="1b"/>
        <w:spacing w:before="78" w:after="78"/>
        <w:rPr>
          <w:del w:id="208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09" w:author="王曲" w:date="2018-07-19T22:55:00Z">
        <w:r>
          <w:rPr>
            <w:rStyle w:val="afff9"/>
            <w:rFonts w:hint="eastAsia"/>
          </w:rPr>
          <w:delText>前言</w:delText>
        </w:r>
        <w:r>
          <w:rPr>
            <w:rStyle w:val="afff9"/>
          </w:rPr>
          <w:tab/>
          <w:delText>II</w:delText>
        </w:r>
      </w:del>
    </w:p>
    <w:p w14:paraId="06224BD9" w14:textId="77777777" w:rsidR="00A2009C" w:rsidRDefault="00CB45E7">
      <w:pPr>
        <w:pStyle w:val="1b"/>
        <w:spacing w:before="78" w:after="78"/>
        <w:rPr>
          <w:del w:id="210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11" w:author="王曲" w:date="2018-07-19T22:55:00Z">
        <w:r>
          <w:rPr>
            <w:rStyle w:val="afff9"/>
          </w:rPr>
          <w:delText xml:space="preserve">1 </w:delText>
        </w:r>
        <w:r>
          <w:rPr>
            <w:rStyle w:val="afff9"/>
            <w:rFonts w:hint="eastAsia"/>
          </w:rPr>
          <w:delText>范围</w:delText>
        </w:r>
        <w:r>
          <w:rPr>
            <w:rStyle w:val="afff9"/>
          </w:rPr>
          <w:tab/>
          <w:delText>1</w:delText>
        </w:r>
      </w:del>
    </w:p>
    <w:p w14:paraId="6CC47F9F" w14:textId="77777777" w:rsidR="00A2009C" w:rsidRDefault="00CB45E7">
      <w:pPr>
        <w:pStyle w:val="1b"/>
        <w:spacing w:before="78" w:after="78"/>
        <w:rPr>
          <w:del w:id="212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13" w:author="王曲" w:date="2018-07-19T22:55:00Z">
        <w:r>
          <w:rPr>
            <w:rStyle w:val="afff9"/>
          </w:rPr>
          <w:delText xml:space="preserve">2 </w:delText>
        </w:r>
        <w:r>
          <w:rPr>
            <w:rStyle w:val="afff9"/>
            <w:rFonts w:hint="eastAsia"/>
          </w:rPr>
          <w:delText>规范性引用文件</w:delText>
        </w:r>
        <w:r>
          <w:rPr>
            <w:rStyle w:val="afff9"/>
          </w:rPr>
          <w:tab/>
          <w:delText>1</w:delText>
        </w:r>
      </w:del>
    </w:p>
    <w:p w14:paraId="4960F504" w14:textId="77777777" w:rsidR="00A2009C" w:rsidRDefault="00CB45E7">
      <w:pPr>
        <w:pStyle w:val="1b"/>
        <w:spacing w:before="78" w:after="78"/>
        <w:rPr>
          <w:del w:id="214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15" w:author="王曲" w:date="2018-07-19T22:55:00Z">
        <w:r>
          <w:rPr>
            <w:rStyle w:val="afff9"/>
          </w:rPr>
          <w:delText xml:space="preserve">3 </w:delText>
        </w:r>
        <w:r>
          <w:rPr>
            <w:rStyle w:val="afff9"/>
            <w:rFonts w:hint="eastAsia"/>
          </w:rPr>
          <w:delText>术语和定义</w:delText>
        </w:r>
        <w:r>
          <w:rPr>
            <w:rStyle w:val="afff9"/>
          </w:rPr>
          <w:tab/>
          <w:delText>1</w:delText>
        </w:r>
      </w:del>
    </w:p>
    <w:p w14:paraId="27A476D7" w14:textId="77777777" w:rsidR="00A2009C" w:rsidRDefault="00CB45E7">
      <w:pPr>
        <w:pStyle w:val="30"/>
        <w:ind w:firstLine="210"/>
        <w:rPr>
          <w:del w:id="216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17" w:author="王曲" w:date="2018-07-19T22:55:00Z">
        <w:r>
          <w:rPr>
            <w:rStyle w:val="afff9"/>
          </w:rPr>
          <w:delText>3.1</w:delText>
        </w:r>
        <w:r>
          <w:rPr>
            <w:rStyle w:val="afff9"/>
          </w:rPr>
          <w:tab/>
          <w:delText>1</w:delText>
        </w:r>
      </w:del>
    </w:p>
    <w:p w14:paraId="6B6FEE85" w14:textId="77777777" w:rsidR="00A2009C" w:rsidRDefault="00CB45E7">
      <w:pPr>
        <w:pStyle w:val="30"/>
        <w:ind w:firstLine="210"/>
        <w:rPr>
          <w:del w:id="218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19" w:author="王曲" w:date="2018-07-19T22:55:00Z">
        <w:r>
          <w:rPr>
            <w:rStyle w:val="afff9"/>
          </w:rPr>
          <w:delText>3.2</w:delText>
        </w:r>
        <w:r>
          <w:rPr>
            <w:rStyle w:val="afff9"/>
          </w:rPr>
          <w:tab/>
          <w:delText>1</w:delText>
        </w:r>
      </w:del>
    </w:p>
    <w:p w14:paraId="401E4B0B" w14:textId="77777777" w:rsidR="00A2009C" w:rsidRDefault="00CB45E7">
      <w:pPr>
        <w:pStyle w:val="30"/>
        <w:ind w:firstLine="210"/>
        <w:rPr>
          <w:del w:id="220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21" w:author="王曲" w:date="2018-07-19T22:55:00Z">
        <w:r>
          <w:rPr>
            <w:rStyle w:val="afff9"/>
          </w:rPr>
          <w:delText>3.3</w:delText>
        </w:r>
        <w:r>
          <w:rPr>
            <w:rStyle w:val="afff9"/>
          </w:rPr>
          <w:tab/>
          <w:delText>1</w:delText>
        </w:r>
      </w:del>
    </w:p>
    <w:p w14:paraId="6531C008" w14:textId="77777777" w:rsidR="00A2009C" w:rsidRDefault="00CB45E7">
      <w:pPr>
        <w:pStyle w:val="30"/>
        <w:ind w:firstLine="210"/>
        <w:rPr>
          <w:del w:id="222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23" w:author="王曲" w:date="2018-07-19T22:55:00Z">
        <w:r>
          <w:rPr>
            <w:rStyle w:val="afff9"/>
          </w:rPr>
          <w:delText>3.4</w:delText>
        </w:r>
        <w:r>
          <w:rPr>
            <w:rStyle w:val="afff9"/>
          </w:rPr>
          <w:tab/>
          <w:delText>2</w:delText>
        </w:r>
      </w:del>
    </w:p>
    <w:p w14:paraId="40A0E758" w14:textId="77777777" w:rsidR="00A2009C" w:rsidRDefault="00CB45E7">
      <w:pPr>
        <w:pStyle w:val="30"/>
        <w:ind w:firstLine="210"/>
        <w:rPr>
          <w:del w:id="224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25" w:author="王曲" w:date="2018-07-19T22:55:00Z">
        <w:r>
          <w:rPr>
            <w:rStyle w:val="afff9"/>
          </w:rPr>
          <w:delText>3.5</w:delText>
        </w:r>
        <w:r>
          <w:rPr>
            <w:rStyle w:val="afff9"/>
          </w:rPr>
          <w:tab/>
          <w:delText>2</w:delText>
        </w:r>
      </w:del>
    </w:p>
    <w:p w14:paraId="77D7FF25" w14:textId="77777777" w:rsidR="00A2009C" w:rsidRDefault="00CB45E7">
      <w:pPr>
        <w:pStyle w:val="30"/>
        <w:ind w:firstLine="210"/>
        <w:rPr>
          <w:del w:id="226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27" w:author="王曲" w:date="2018-07-19T22:55:00Z">
        <w:r>
          <w:rPr>
            <w:rStyle w:val="afff9"/>
          </w:rPr>
          <w:delText>3.6</w:delText>
        </w:r>
        <w:r>
          <w:rPr>
            <w:rStyle w:val="afff9"/>
          </w:rPr>
          <w:tab/>
          <w:delText>2</w:delText>
        </w:r>
      </w:del>
    </w:p>
    <w:p w14:paraId="34642906" w14:textId="77777777" w:rsidR="00A2009C" w:rsidRDefault="00CB45E7">
      <w:pPr>
        <w:pStyle w:val="30"/>
        <w:ind w:firstLine="210"/>
        <w:rPr>
          <w:del w:id="228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29" w:author="王曲" w:date="2018-07-19T22:55:00Z">
        <w:r>
          <w:rPr>
            <w:rStyle w:val="afff9"/>
          </w:rPr>
          <w:delText>3.7</w:delText>
        </w:r>
        <w:r>
          <w:rPr>
            <w:rStyle w:val="afff9"/>
          </w:rPr>
          <w:tab/>
          <w:delText>2</w:delText>
        </w:r>
      </w:del>
    </w:p>
    <w:p w14:paraId="0186AB51" w14:textId="77777777" w:rsidR="00A2009C" w:rsidRDefault="00CB45E7">
      <w:pPr>
        <w:pStyle w:val="30"/>
        <w:ind w:firstLine="210"/>
        <w:rPr>
          <w:del w:id="230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31" w:author="王曲" w:date="2018-07-19T22:55:00Z">
        <w:r>
          <w:rPr>
            <w:rStyle w:val="afff9"/>
          </w:rPr>
          <w:delText>3.8</w:delText>
        </w:r>
        <w:r>
          <w:rPr>
            <w:rStyle w:val="afff9"/>
          </w:rPr>
          <w:tab/>
          <w:delText>2</w:delText>
        </w:r>
      </w:del>
    </w:p>
    <w:p w14:paraId="2666F7A0" w14:textId="77777777" w:rsidR="00A2009C" w:rsidRDefault="00CB45E7">
      <w:pPr>
        <w:pStyle w:val="30"/>
        <w:ind w:firstLine="210"/>
        <w:rPr>
          <w:del w:id="232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33" w:author="王曲" w:date="2018-07-19T22:55:00Z">
        <w:r>
          <w:rPr>
            <w:rStyle w:val="afff9"/>
          </w:rPr>
          <w:delText>3.9</w:delText>
        </w:r>
        <w:r>
          <w:rPr>
            <w:rStyle w:val="afff9"/>
          </w:rPr>
          <w:tab/>
          <w:delText>2</w:delText>
        </w:r>
      </w:del>
    </w:p>
    <w:p w14:paraId="57368D9E" w14:textId="77777777" w:rsidR="00A2009C" w:rsidRDefault="00CB45E7">
      <w:pPr>
        <w:pStyle w:val="30"/>
        <w:ind w:firstLine="210"/>
        <w:rPr>
          <w:del w:id="234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35" w:author="王曲" w:date="2018-07-19T22:55:00Z">
        <w:r>
          <w:rPr>
            <w:rStyle w:val="afff9"/>
          </w:rPr>
          <w:delText>3.10</w:delText>
        </w:r>
        <w:r>
          <w:rPr>
            <w:rStyle w:val="afff9"/>
          </w:rPr>
          <w:tab/>
          <w:delText>2</w:delText>
        </w:r>
      </w:del>
    </w:p>
    <w:p w14:paraId="62E3B93B" w14:textId="77777777" w:rsidR="00A2009C" w:rsidRDefault="00CB45E7">
      <w:pPr>
        <w:pStyle w:val="30"/>
        <w:ind w:firstLine="210"/>
        <w:rPr>
          <w:del w:id="236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37" w:author="王曲" w:date="2018-07-19T22:55:00Z">
        <w:r>
          <w:rPr>
            <w:rStyle w:val="afff9"/>
          </w:rPr>
          <w:delText>3.11</w:delText>
        </w:r>
        <w:r>
          <w:rPr>
            <w:rStyle w:val="afff9"/>
          </w:rPr>
          <w:tab/>
          <w:delText>2</w:delText>
        </w:r>
      </w:del>
    </w:p>
    <w:p w14:paraId="5545F1E3" w14:textId="77777777" w:rsidR="00A2009C" w:rsidRDefault="00CB45E7">
      <w:pPr>
        <w:pStyle w:val="30"/>
        <w:ind w:firstLine="210"/>
        <w:rPr>
          <w:del w:id="238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39" w:author="王曲" w:date="2018-07-19T22:55:00Z">
        <w:r>
          <w:rPr>
            <w:rStyle w:val="afff9"/>
          </w:rPr>
          <w:delText>3.12</w:delText>
        </w:r>
        <w:r>
          <w:rPr>
            <w:rStyle w:val="afff9"/>
          </w:rPr>
          <w:tab/>
          <w:delText>2</w:delText>
        </w:r>
      </w:del>
    </w:p>
    <w:p w14:paraId="775D690E" w14:textId="77777777" w:rsidR="00A2009C" w:rsidRDefault="00CB45E7">
      <w:pPr>
        <w:pStyle w:val="30"/>
        <w:ind w:firstLine="210"/>
        <w:rPr>
          <w:del w:id="240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41" w:author="王曲" w:date="2018-07-19T22:55:00Z">
        <w:r>
          <w:rPr>
            <w:rStyle w:val="afff9"/>
          </w:rPr>
          <w:delText>3.13</w:delText>
        </w:r>
        <w:r>
          <w:rPr>
            <w:rStyle w:val="afff9"/>
          </w:rPr>
          <w:tab/>
          <w:delText>2</w:delText>
        </w:r>
      </w:del>
    </w:p>
    <w:p w14:paraId="559424E3" w14:textId="77777777" w:rsidR="00A2009C" w:rsidRDefault="00CB45E7">
      <w:pPr>
        <w:pStyle w:val="30"/>
        <w:ind w:firstLine="210"/>
        <w:rPr>
          <w:del w:id="242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43" w:author="王曲" w:date="2018-07-19T22:55:00Z">
        <w:r>
          <w:rPr>
            <w:rStyle w:val="afff9"/>
          </w:rPr>
          <w:delText>3.14</w:delText>
        </w:r>
        <w:r>
          <w:rPr>
            <w:rStyle w:val="afff9"/>
          </w:rPr>
          <w:tab/>
          <w:delText>3</w:delText>
        </w:r>
      </w:del>
    </w:p>
    <w:p w14:paraId="2F57FA66" w14:textId="77777777" w:rsidR="00A2009C" w:rsidRDefault="00CB45E7">
      <w:pPr>
        <w:pStyle w:val="30"/>
        <w:ind w:firstLine="210"/>
        <w:rPr>
          <w:del w:id="244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45" w:author="王曲" w:date="2018-07-19T22:55:00Z">
        <w:r>
          <w:rPr>
            <w:rStyle w:val="afff9"/>
          </w:rPr>
          <w:delText>3.15</w:delText>
        </w:r>
        <w:r>
          <w:rPr>
            <w:rStyle w:val="afff9"/>
          </w:rPr>
          <w:tab/>
          <w:delText>3</w:delText>
        </w:r>
      </w:del>
    </w:p>
    <w:p w14:paraId="5D2DDE0A" w14:textId="77777777" w:rsidR="00A2009C" w:rsidRDefault="00CB45E7">
      <w:pPr>
        <w:pStyle w:val="30"/>
        <w:ind w:firstLine="210"/>
        <w:rPr>
          <w:del w:id="246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47" w:author="王曲" w:date="2018-07-19T22:55:00Z">
        <w:r>
          <w:rPr>
            <w:rStyle w:val="afff9"/>
          </w:rPr>
          <w:delText>3.16</w:delText>
        </w:r>
        <w:r>
          <w:rPr>
            <w:rStyle w:val="afff9"/>
          </w:rPr>
          <w:tab/>
          <w:delText>3</w:delText>
        </w:r>
      </w:del>
    </w:p>
    <w:p w14:paraId="43AC0E4F" w14:textId="77777777" w:rsidR="00A2009C" w:rsidRDefault="00CB45E7">
      <w:pPr>
        <w:pStyle w:val="30"/>
        <w:ind w:firstLine="210"/>
        <w:rPr>
          <w:del w:id="248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49" w:author="王曲" w:date="2018-07-19T22:55:00Z">
        <w:r>
          <w:rPr>
            <w:rStyle w:val="afff9"/>
          </w:rPr>
          <w:delText>3.17</w:delText>
        </w:r>
        <w:r>
          <w:rPr>
            <w:rStyle w:val="afff9"/>
          </w:rPr>
          <w:tab/>
          <w:delText>3</w:delText>
        </w:r>
      </w:del>
    </w:p>
    <w:p w14:paraId="3AADBD06" w14:textId="77777777" w:rsidR="00A2009C" w:rsidRDefault="00CB45E7">
      <w:pPr>
        <w:pStyle w:val="30"/>
        <w:ind w:firstLine="210"/>
        <w:rPr>
          <w:del w:id="250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51" w:author="王曲" w:date="2018-07-19T22:55:00Z">
        <w:r>
          <w:rPr>
            <w:rStyle w:val="afff9"/>
          </w:rPr>
          <w:delText>3.18</w:delText>
        </w:r>
        <w:r>
          <w:rPr>
            <w:rStyle w:val="afff9"/>
          </w:rPr>
          <w:tab/>
          <w:delText>3</w:delText>
        </w:r>
      </w:del>
    </w:p>
    <w:p w14:paraId="36395E3B" w14:textId="77777777" w:rsidR="00A2009C" w:rsidRDefault="00CB45E7">
      <w:pPr>
        <w:pStyle w:val="30"/>
        <w:ind w:firstLine="210"/>
        <w:rPr>
          <w:del w:id="252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53" w:author="王曲" w:date="2018-07-19T22:55:00Z">
        <w:r>
          <w:rPr>
            <w:rStyle w:val="afff9"/>
          </w:rPr>
          <w:delText>3.19</w:delText>
        </w:r>
        <w:r>
          <w:rPr>
            <w:rStyle w:val="afff9"/>
          </w:rPr>
          <w:tab/>
          <w:delText>3</w:delText>
        </w:r>
      </w:del>
    </w:p>
    <w:p w14:paraId="51E0C91C" w14:textId="77777777" w:rsidR="00A2009C" w:rsidRDefault="00CB45E7">
      <w:pPr>
        <w:pStyle w:val="1b"/>
        <w:spacing w:before="78" w:after="78"/>
        <w:rPr>
          <w:del w:id="254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55" w:author="王曲" w:date="2018-07-19T22:55:00Z">
        <w:r>
          <w:rPr>
            <w:rStyle w:val="afff9"/>
          </w:rPr>
          <w:delText xml:space="preserve">4 </w:delText>
        </w:r>
        <w:r>
          <w:rPr>
            <w:rStyle w:val="afff9"/>
            <w:rFonts w:hint="eastAsia"/>
          </w:rPr>
          <w:delText>缩略语</w:delText>
        </w:r>
        <w:r>
          <w:rPr>
            <w:rStyle w:val="afff9"/>
          </w:rPr>
          <w:tab/>
          <w:delText>3</w:delText>
        </w:r>
      </w:del>
    </w:p>
    <w:p w14:paraId="3790228C" w14:textId="77777777" w:rsidR="00A2009C" w:rsidRDefault="00CB45E7">
      <w:pPr>
        <w:pStyle w:val="1b"/>
        <w:spacing w:before="78" w:after="78"/>
        <w:rPr>
          <w:del w:id="256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57" w:author="王曲" w:date="2018-07-19T22:55:00Z">
        <w:r>
          <w:rPr>
            <w:rStyle w:val="afff9"/>
          </w:rPr>
          <w:delText xml:space="preserve">5 </w:delText>
        </w:r>
        <w:r>
          <w:rPr>
            <w:rStyle w:val="afff9"/>
            <w:rFonts w:hint="eastAsia"/>
          </w:rPr>
          <w:delText>应用程序接口（API）</w:delText>
        </w:r>
        <w:r>
          <w:rPr>
            <w:rStyle w:val="afff9"/>
          </w:rPr>
          <w:tab/>
          <w:delText>3</w:delText>
        </w:r>
      </w:del>
    </w:p>
    <w:p w14:paraId="2F8A1380" w14:textId="77777777" w:rsidR="00A2009C" w:rsidRDefault="00CB45E7">
      <w:pPr>
        <w:pStyle w:val="30"/>
        <w:ind w:firstLine="210"/>
        <w:rPr>
          <w:del w:id="258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59" w:author="王曲" w:date="2018-07-19T22:55:00Z">
        <w:r>
          <w:rPr>
            <w:rStyle w:val="afff9"/>
          </w:rPr>
          <w:delText xml:space="preserve">5.1 </w:delText>
        </w:r>
        <w:r>
          <w:rPr>
            <w:rStyle w:val="afff9"/>
            <w:rFonts w:hint="eastAsia"/>
          </w:rPr>
          <w:delText>目的</w:delText>
        </w:r>
        <w:r>
          <w:rPr>
            <w:rStyle w:val="afff9"/>
          </w:rPr>
          <w:tab/>
          <w:delText>3</w:delText>
        </w:r>
      </w:del>
    </w:p>
    <w:p w14:paraId="5F1AE9A5" w14:textId="77777777" w:rsidR="00A2009C" w:rsidRDefault="00CB45E7">
      <w:pPr>
        <w:pStyle w:val="30"/>
        <w:ind w:firstLine="210"/>
        <w:rPr>
          <w:del w:id="260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61" w:author="王曲" w:date="2018-07-19T22:55:00Z">
        <w:r>
          <w:rPr>
            <w:rStyle w:val="afff9"/>
          </w:rPr>
          <w:delText xml:space="preserve">5.2 </w:delText>
        </w:r>
        <w:r>
          <w:rPr>
            <w:rStyle w:val="afff9"/>
            <w:rFonts w:hint="eastAsia"/>
          </w:rPr>
          <w:delText>架构</w:delText>
        </w:r>
        <w:r>
          <w:rPr>
            <w:rStyle w:val="afff9"/>
          </w:rPr>
          <w:tab/>
          <w:delText>3</w:delText>
        </w:r>
      </w:del>
    </w:p>
    <w:p w14:paraId="2682381C" w14:textId="77777777" w:rsidR="00A2009C" w:rsidRDefault="00CB45E7">
      <w:pPr>
        <w:pStyle w:val="1b"/>
        <w:spacing w:before="78" w:after="78"/>
        <w:rPr>
          <w:del w:id="262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63" w:author="王曲" w:date="2018-07-19T22:55:00Z">
        <w:r>
          <w:rPr>
            <w:rStyle w:val="afff9"/>
          </w:rPr>
          <w:delText xml:space="preserve">6 </w:delText>
        </w:r>
        <w:r>
          <w:rPr>
            <w:rStyle w:val="afff9"/>
            <w:rFonts w:hint="eastAsia"/>
          </w:rPr>
          <w:delText>子程序调用</w:delText>
        </w:r>
        <w:r>
          <w:rPr>
            <w:rStyle w:val="afff9"/>
          </w:rPr>
          <w:tab/>
          <w:delText>4</w:delText>
        </w:r>
      </w:del>
    </w:p>
    <w:p w14:paraId="6CAF437D" w14:textId="77777777" w:rsidR="00A2009C" w:rsidRDefault="00CB45E7">
      <w:pPr>
        <w:pStyle w:val="30"/>
        <w:ind w:firstLine="210"/>
        <w:rPr>
          <w:del w:id="264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65" w:author="王曲" w:date="2018-07-19T22:55:00Z">
        <w:r>
          <w:rPr>
            <w:rStyle w:val="afff9"/>
          </w:rPr>
          <w:delText xml:space="preserve">6.1 </w:delText>
        </w:r>
        <w:r>
          <w:rPr>
            <w:rStyle w:val="afff9"/>
            <w:rFonts w:hint="eastAsia"/>
          </w:rPr>
          <w:delText>远程过程调用：发起定位请求</w:delText>
        </w:r>
        <w:r>
          <w:rPr>
            <w:rStyle w:val="afff9"/>
          </w:rPr>
          <w:tab/>
          <w:delText>4</w:delText>
        </w:r>
      </w:del>
    </w:p>
    <w:p w14:paraId="1ABD10E4" w14:textId="77777777" w:rsidR="00A2009C" w:rsidRDefault="00CB45E7">
      <w:pPr>
        <w:pStyle w:val="30"/>
        <w:ind w:firstLine="210"/>
        <w:rPr>
          <w:del w:id="266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67" w:author="王曲" w:date="2018-07-19T22:55:00Z">
        <w:r>
          <w:rPr>
            <w:rStyle w:val="afff9"/>
          </w:rPr>
          <w:delText xml:space="preserve">6.2 </w:delText>
        </w:r>
        <w:r>
          <w:rPr>
            <w:rStyle w:val="afff9"/>
            <w:rFonts w:hint="eastAsia"/>
          </w:rPr>
          <w:delText>远程过程调用：接收定位结果</w:delText>
        </w:r>
        <w:r>
          <w:rPr>
            <w:rStyle w:val="afff9"/>
          </w:rPr>
          <w:tab/>
          <w:delText>4</w:delText>
        </w:r>
      </w:del>
    </w:p>
    <w:p w14:paraId="623DC5AE" w14:textId="77777777" w:rsidR="00A2009C" w:rsidRDefault="00CB45E7">
      <w:pPr>
        <w:pStyle w:val="1b"/>
        <w:spacing w:before="78" w:after="78"/>
        <w:rPr>
          <w:del w:id="268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69" w:author="王曲" w:date="2018-07-19T22:55:00Z">
        <w:r>
          <w:rPr>
            <w:rStyle w:val="afff9"/>
          </w:rPr>
          <w:delText xml:space="preserve">7 </w:delText>
        </w:r>
        <w:r>
          <w:rPr>
            <w:rStyle w:val="afff9"/>
            <w:rFonts w:hint="eastAsia"/>
          </w:rPr>
          <w:delText>数据结构和数据类型</w:delText>
        </w:r>
        <w:r>
          <w:rPr>
            <w:rStyle w:val="afff9"/>
          </w:rPr>
          <w:tab/>
          <w:delText>5</w:delText>
        </w:r>
      </w:del>
    </w:p>
    <w:p w14:paraId="76D58FA8" w14:textId="77777777" w:rsidR="00A2009C" w:rsidRDefault="00CB45E7">
      <w:pPr>
        <w:pStyle w:val="30"/>
        <w:ind w:firstLine="210"/>
        <w:rPr>
          <w:del w:id="270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71" w:author="王曲" w:date="2018-07-19T22:55:00Z">
        <w:r>
          <w:rPr>
            <w:rStyle w:val="afff9"/>
          </w:rPr>
          <w:delText xml:space="preserve">7.1 </w:delText>
        </w:r>
        <w:r>
          <w:rPr>
            <w:rStyle w:val="afff9"/>
            <w:rFonts w:hint="eastAsia"/>
          </w:rPr>
          <w:delText>请求定位RequestData的数据结构</w:delText>
        </w:r>
        <w:r>
          <w:rPr>
            <w:rStyle w:val="afff9"/>
          </w:rPr>
          <w:tab/>
          <w:delText>5</w:delText>
        </w:r>
      </w:del>
    </w:p>
    <w:p w14:paraId="79F50C00" w14:textId="77777777" w:rsidR="00A2009C" w:rsidRDefault="00CB45E7">
      <w:pPr>
        <w:pStyle w:val="30"/>
        <w:ind w:firstLine="210"/>
        <w:rPr>
          <w:del w:id="272" w:author="王曲" w:date="2018-07-19T22:55:00Z"/>
          <w:rFonts w:ascii="Calibri" w:eastAsia="Times New Roman" w:hAnsi="Calibri"/>
          <w:kern w:val="0"/>
          <w:sz w:val="22"/>
          <w:szCs w:val="22"/>
          <w:lang w:eastAsia="en-US"/>
        </w:rPr>
      </w:pPr>
      <w:del w:id="273" w:author="王曲" w:date="2018-07-19T22:55:00Z">
        <w:r>
          <w:rPr>
            <w:rStyle w:val="afff9"/>
          </w:rPr>
          <w:delText xml:space="preserve">7.2 </w:delText>
        </w:r>
        <w:r>
          <w:rPr>
            <w:rStyle w:val="afff9"/>
            <w:rFonts w:hint="eastAsia"/>
          </w:rPr>
          <w:delText>定位结果PositioningResultSID的数据结构</w:delText>
        </w:r>
        <w:r>
          <w:rPr>
            <w:rStyle w:val="afff9"/>
          </w:rPr>
          <w:tab/>
          <w:delText>6</w:delText>
        </w:r>
      </w:del>
    </w:p>
    <w:p w14:paraId="48DA5276" w14:textId="3A4CD4C6" w:rsidR="00A2009C" w:rsidRDefault="00CB45E7">
      <w:pPr>
        <w:pStyle w:val="afff4"/>
      </w:pPr>
      <w:r>
        <w:rPr>
          <w:rFonts w:hint="eastAsia"/>
        </w:rPr>
        <w:fldChar w:fldCharType="end"/>
      </w:r>
    </w:p>
    <w:p w14:paraId="7A9A5972" w14:textId="77777777" w:rsidR="00A2009C" w:rsidRDefault="00A2009C">
      <w:pPr>
        <w:pStyle w:val="afff4"/>
      </w:pPr>
    </w:p>
    <w:p w14:paraId="0E666FCA" w14:textId="77777777" w:rsidR="00A2009C" w:rsidRDefault="00CB45E7">
      <w:pPr>
        <w:pStyle w:val="affffffc"/>
      </w:pPr>
      <w:bookmarkStart w:id="274" w:name="_Toc519804324"/>
      <w:r>
        <w:rPr>
          <w:rFonts w:hint="eastAsia"/>
        </w:rPr>
        <w:lastRenderedPageBreak/>
        <w:t>前</w:t>
      </w:r>
      <w:bookmarkStart w:id="275" w:name="BKQY"/>
      <w:r>
        <w:rPr>
          <w:rFonts w:hAnsi="黑体" w:hint="eastAsia"/>
        </w:rPr>
        <w:t>  </w:t>
      </w:r>
      <w:r>
        <w:rPr>
          <w:rFonts w:hint="eastAsia"/>
        </w:rPr>
        <w:t>言</w:t>
      </w:r>
      <w:bookmarkEnd w:id="25"/>
      <w:bookmarkEnd w:id="274"/>
      <w:bookmarkEnd w:id="275"/>
    </w:p>
    <w:p w14:paraId="0ADB5826" w14:textId="77777777" w:rsidR="00A2009C" w:rsidRDefault="00CB45E7">
      <w:pPr>
        <w:pStyle w:val="afff4"/>
      </w:pPr>
      <w:r>
        <w:rPr>
          <w:rFonts w:hint="eastAsia"/>
        </w:rPr>
        <w:t>本部分由全国信息技术标准化技术委员会(SAC TC28)提出并归口。</w:t>
      </w:r>
    </w:p>
    <w:p w14:paraId="1BD17363" w14:textId="77777777" w:rsidR="00A2009C" w:rsidRDefault="00CB45E7">
      <w:pPr>
        <w:pStyle w:val="afff4"/>
      </w:pPr>
      <w:r>
        <w:rPr>
          <w:rFonts w:hint="eastAsia"/>
        </w:rPr>
        <w:t>本部分起草单位：xxxx。</w:t>
      </w:r>
    </w:p>
    <w:p w14:paraId="4D445EAD" w14:textId="77777777" w:rsidR="00A2009C" w:rsidRDefault="00CB45E7">
      <w:pPr>
        <w:pStyle w:val="afff4"/>
      </w:pPr>
      <w:r>
        <w:rPr>
          <w:rFonts w:hint="eastAsia"/>
        </w:rPr>
        <w:t>本部分主要起草人：xxxxx。</w:t>
      </w:r>
    </w:p>
    <w:p w14:paraId="52F0F826" w14:textId="77777777" w:rsidR="00A2009C" w:rsidRDefault="00A2009C">
      <w:pPr>
        <w:widowControl/>
        <w:jc w:val="left"/>
        <w:rPr>
          <w:rFonts w:ascii="宋体"/>
          <w:kern w:val="0"/>
          <w:szCs w:val="20"/>
        </w:rPr>
        <w:sectPr w:rsidR="00A2009C">
          <w:headerReference w:type="default" r:id="rId15"/>
          <w:footerReference w:type="default" r:id="rId16"/>
          <w:pgSz w:w="11906" w:h="16838"/>
          <w:pgMar w:top="567" w:right="1134" w:bottom="1134" w:left="1418" w:header="1418" w:footer="1134" w:gutter="0"/>
          <w:pgNumType w:fmt="upperRoman" w:start="1"/>
          <w:cols w:space="720"/>
          <w:formProt w:val="0"/>
          <w:docGrid w:type="lines" w:linePitch="312"/>
        </w:sectPr>
      </w:pPr>
    </w:p>
    <w:p w14:paraId="016CB9D4" w14:textId="77777777" w:rsidR="00A2009C" w:rsidRDefault="00CB45E7">
      <w:pPr>
        <w:pStyle w:val="affff9"/>
      </w:pPr>
      <w:r>
        <w:rPr>
          <w:rFonts w:hint="eastAsia"/>
        </w:rPr>
        <w:lastRenderedPageBreak/>
        <w:t>信息技术 实时定位 磁定位</w:t>
      </w:r>
      <w:commentRangeStart w:id="276"/>
      <w:del w:id="277" w:author="曲 王" w:date="2018-06-28T09:39:00Z">
        <w:r>
          <w:rPr>
            <w:rFonts w:hint="eastAsia"/>
          </w:rPr>
          <w:delText>数据</w:delText>
        </w:r>
      </w:del>
      <w:r>
        <w:rPr>
          <w:rFonts w:hint="eastAsia"/>
        </w:rPr>
        <w:t>接口</w:t>
      </w:r>
      <w:ins w:id="278" w:author="王曲" w:date="2018-06-28T13:43:00Z">
        <w:r>
          <w:rPr>
            <w:rFonts w:hint="eastAsia"/>
          </w:rPr>
          <w:t>规范</w:t>
        </w:r>
      </w:ins>
      <w:commentRangeEnd w:id="276"/>
      <w:r>
        <w:rPr>
          <w:rStyle w:val="afffa"/>
          <w:rFonts w:ascii="Times New Roman" w:eastAsia="宋体"/>
          <w:kern w:val="2"/>
        </w:rPr>
        <w:commentReference w:id="276"/>
      </w:r>
    </w:p>
    <w:p w14:paraId="43219C55" w14:textId="77777777" w:rsidR="00A2009C" w:rsidRDefault="00CB45E7">
      <w:pPr>
        <w:pStyle w:val="a5"/>
        <w:spacing w:before="312" w:after="312"/>
      </w:pPr>
      <w:bookmarkStart w:id="279" w:name="_Toc444868302"/>
      <w:bookmarkStart w:id="280" w:name="_Toc444874819"/>
      <w:bookmarkStart w:id="281" w:name="_Toc519804325"/>
      <w:r>
        <w:rPr>
          <w:rFonts w:hint="eastAsia"/>
        </w:rPr>
        <w:t>范围</w:t>
      </w:r>
      <w:bookmarkEnd w:id="279"/>
      <w:bookmarkEnd w:id="280"/>
      <w:bookmarkEnd w:id="281"/>
    </w:p>
    <w:p w14:paraId="7B774A0F" w14:textId="77777777" w:rsidR="00A7545A" w:rsidRDefault="00CB45E7">
      <w:pPr>
        <w:pStyle w:val="afff4"/>
        <w:rPr>
          <w:ins w:id="282" w:author="Deng Yuejin" w:date="2018-08-29T17:44:00Z"/>
        </w:rPr>
      </w:pPr>
      <w:r>
        <w:rPr>
          <w:rFonts w:hint="eastAsia"/>
        </w:rPr>
        <w:t>本标准定义面向信息技术</w:t>
      </w:r>
      <w:del w:id="283" w:author="Deng Yuejin" w:date="2018-08-29T17:44:00Z">
        <w:r w:rsidDel="00A7545A">
          <w:rPr>
            <w:rFonts w:hint="eastAsia"/>
          </w:rPr>
          <w:delText>的</w:delText>
        </w:r>
      </w:del>
      <w:r>
        <w:rPr>
          <w:rFonts w:hint="eastAsia"/>
        </w:rPr>
        <w:t>实时定位</w:t>
      </w:r>
      <w:del w:id="284" w:author="曲 王" w:date="2018-10-18T16:00:00Z">
        <w:r w:rsidDel="003328F6">
          <w:rPr>
            <w:rFonts w:hint="eastAsia"/>
          </w:rPr>
          <w:delText>的</w:delText>
        </w:r>
      </w:del>
      <w:ins w:id="285" w:author="曲 王" w:date="2018-06-28T09:28:00Z">
        <w:r>
          <w:rPr>
            <w:rFonts w:hint="eastAsia"/>
          </w:rPr>
          <w:t>环境磁场被动</w:t>
        </w:r>
      </w:ins>
      <w:del w:id="286" w:author="曲 王" w:date="2018-06-28T09:28:00Z">
        <w:r>
          <w:rPr>
            <w:rFonts w:hint="eastAsia"/>
          </w:rPr>
          <w:delText>磁</w:delText>
        </w:r>
      </w:del>
      <w:r>
        <w:rPr>
          <w:rFonts w:hint="eastAsia"/>
        </w:rPr>
        <w:t>定位</w:t>
      </w:r>
      <w:del w:id="287" w:author="曲 王" w:date="2018-06-28T09:40:00Z">
        <w:r>
          <w:rPr>
            <w:rFonts w:hint="eastAsia"/>
          </w:rPr>
          <w:delText>数据</w:delText>
        </w:r>
      </w:del>
      <w:r>
        <w:rPr>
          <w:rFonts w:hint="eastAsia"/>
        </w:rPr>
        <w:t>接口。</w:t>
      </w:r>
    </w:p>
    <w:p w14:paraId="2A611D4F" w14:textId="77777777" w:rsidR="00A2009C" w:rsidRDefault="00CB45E7">
      <w:pPr>
        <w:pStyle w:val="afff4"/>
      </w:pPr>
      <w:r>
        <w:rPr>
          <w:rFonts w:hint="eastAsia"/>
        </w:rPr>
        <w:t>本标准包括</w:t>
      </w:r>
      <w:ins w:id="288" w:author="Deng Yuejin" w:date="2018-08-29T17:45:00Z">
        <w:r w:rsidR="00A7545A">
          <w:rPr>
            <w:rFonts w:hint="eastAsia"/>
          </w:rPr>
          <w:t>磁定位</w:t>
        </w:r>
      </w:ins>
      <w:r>
        <w:rPr>
          <w:rFonts w:hint="eastAsia"/>
        </w:rPr>
        <w:t>数据处理与应用层数据通信两个部分。</w:t>
      </w:r>
    </w:p>
    <w:p w14:paraId="6AAE1CEA" w14:textId="77777777" w:rsidR="00A2009C" w:rsidRDefault="00CB45E7">
      <w:pPr>
        <w:pStyle w:val="afff4"/>
        <w:numPr>
          <w:ilvl w:val="0"/>
          <w:numId w:val="23"/>
        </w:numPr>
        <w:ind w:firstLineChars="0"/>
        <w:pPrChange w:id="289" w:author="Deng Yuejin" w:date="2018-08-29T17:47:00Z">
          <w:pPr>
            <w:pStyle w:val="afff4"/>
          </w:pPr>
        </w:pPrChange>
      </w:pPr>
      <w:r>
        <w:rPr>
          <w:rFonts w:hint="eastAsia"/>
        </w:rPr>
        <w:t>磁定位</w:t>
      </w:r>
      <w:ins w:id="290" w:author="曲 王" w:date="2018-06-28T09:40:00Z">
        <w:r>
          <w:rPr>
            <w:rFonts w:hint="eastAsia"/>
          </w:rPr>
          <w:t>数据处理</w:t>
        </w:r>
      </w:ins>
      <w:ins w:id="291" w:author="Deng Yuejin" w:date="2018-08-29T17:48:00Z">
        <w:r w:rsidR="00A7545A">
          <w:rPr>
            <w:rFonts w:hint="eastAsia"/>
          </w:rPr>
          <w:t>部分</w:t>
        </w:r>
      </w:ins>
      <w:del w:id="292" w:author="曲 王" w:date="2018-06-28T09:40:00Z">
        <w:r>
          <w:rPr>
            <w:rFonts w:hint="eastAsia"/>
          </w:rPr>
          <w:delText>数据接口</w:delText>
        </w:r>
      </w:del>
      <w:r>
        <w:rPr>
          <w:rFonts w:hint="eastAsia"/>
        </w:rPr>
        <w:t>定义了</w:t>
      </w:r>
      <w:r>
        <w:rPr>
          <w:rFonts w:hint="eastAsia"/>
        </w:rPr>
        <w:t>客户应用系统</w:t>
      </w:r>
      <w:ins w:id="293" w:author="曲 王" w:date="2018-06-28T09:36:00Z">
        <w:r>
          <w:rPr>
            <w:rFonts w:hint="eastAsia"/>
          </w:rPr>
          <w:t>磁定位相关</w:t>
        </w:r>
      </w:ins>
      <w:r>
        <w:rPr>
          <w:rFonts w:hint="eastAsia"/>
        </w:rPr>
        <w:t>传感器采样频率、采样数据预处理、数据传输以及存储格式等。</w:t>
      </w:r>
      <w:del w:id="294" w:author="Deng Yuejin" w:date="2018-08-29T17:49:00Z">
        <w:r w:rsidDel="00A7545A">
          <w:rPr>
            <w:rFonts w:hint="eastAsia"/>
          </w:rPr>
          <w:delText>不同客户应用系统对采集的数据按照本标准定义格式进行封装，可适用于</w:delText>
        </w:r>
      </w:del>
      <w:ins w:id="295" w:author="曲 王" w:date="2018-06-28T09:19:00Z">
        <w:del w:id="296" w:author="Deng Yuejin" w:date="2018-08-29T17:49:00Z">
          <w:r w:rsidDel="00A7545A">
            <w:rPr>
              <w:rFonts w:hint="eastAsia"/>
            </w:rPr>
            <w:delText>磁指纹匹配等</w:delText>
          </w:r>
        </w:del>
      </w:ins>
      <w:del w:id="297" w:author="Deng Yuejin" w:date="2018-08-29T17:49:00Z">
        <w:r w:rsidDel="00A7545A">
          <w:rPr>
            <w:rFonts w:hint="eastAsia"/>
          </w:rPr>
          <w:delText>不同定位</w:delText>
        </w:r>
      </w:del>
      <w:ins w:id="298" w:author="曲 王" w:date="2018-06-28T09:20:00Z">
        <w:del w:id="299" w:author="Deng Yuejin" w:date="2018-08-29T17:49:00Z">
          <w:r w:rsidDel="00A7545A">
            <w:rPr>
              <w:rFonts w:hint="eastAsia"/>
            </w:rPr>
            <w:delText>定位</w:delText>
          </w:r>
        </w:del>
      </w:ins>
      <w:del w:id="300" w:author="Deng Yuejin" w:date="2018-08-29T17:49:00Z">
        <w:r w:rsidDel="00A7545A">
          <w:rPr>
            <w:rFonts w:hint="eastAsia"/>
          </w:rPr>
          <w:delText>算法，实现数据和算法的分离，提高定位服务器软件开发效率。</w:delText>
        </w:r>
      </w:del>
    </w:p>
    <w:p w14:paraId="34982635" w14:textId="3AAE49B7" w:rsidR="00A2009C" w:rsidRDefault="00CB45E7">
      <w:pPr>
        <w:pStyle w:val="afff4"/>
        <w:numPr>
          <w:ilvl w:val="0"/>
          <w:numId w:val="23"/>
        </w:numPr>
        <w:ind w:firstLineChars="0"/>
        <w:pPrChange w:id="301" w:author="Deng Yuejin" w:date="2018-08-29T17:47:00Z">
          <w:pPr>
            <w:pStyle w:val="afff4"/>
          </w:pPr>
        </w:pPrChange>
      </w:pPr>
      <w:r>
        <w:rPr>
          <w:rFonts w:hint="eastAsia"/>
        </w:rPr>
        <w:t>磁定位</w:t>
      </w:r>
      <w:ins w:id="302" w:author="曲 王" w:date="2018-06-28T09:41:00Z">
        <w:r>
          <w:rPr>
            <w:rFonts w:hint="eastAsia"/>
          </w:rPr>
          <w:t>应用</w:t>
        </w:r>
      </w:ins>
      <w:ins w:id="303" w:author="Deng Yuejin" w:date="2018-08-29T17:49:00Z">
        <w:r w:rsidR="00A7545A">
          <w:rPr>
            <w:rFonts w:hint="eastAsia"/>
          </w:rPr>
          <w:t>层</w:t>
        </w:r>
      </w:ins>
      <w:ins w:id="304" w:author="曲 王" w:date="2018-06-28T09:41:00Z">
        <w:r>
          <w:rPr>
            <w:rFonts w:hint="eastAsia"/>
          </w:rPr>
          <w:t>数据</w:t>
        </w:r>
      </w:ins>
      <w:r>
        <w:rPr>
          <w:rFonts w:hint="eastAsia"/>
        </w:rPr>
        <w:t>通信</w:t>
      </w:r>
      <w:del w:id="305" w:author="曲 王" w:date="2018-06-28T09:41:00Z">
        <w:r>
          <w:rPr>
            <w:rFonts w:hint="eastAsia"/>
          </w:rPr>
          <w:delText>接口</w:delText>
        </w:r>
      </w:del>
      <w:ins w:id="306" w:author="Deng Yuejin" w:date="2018-08-29T17:50:00Z">
        <w:r w:rsidR="00A7545A">
          <w:rPr>
            <w:rFonts w:hint="eastAsia"/>
          </w:rPr>
          <w:t>部分</w:t>
        </w:r>
      </w:ins>
      <w:del w:id="307" w:author="Deng Yuejin" w:date="2018-08-29T17:50:00Z">
        <w:r w:rsidDel="00A7545A">
          <w:rPr>
            <w:rFonts w:hint="eastAsia"/>
          </w:rPr>
          <w:delText>规范</w:delText>
        </w:r>
      </w:del>
      <w:r>
        <w:rPr>
          <w:rFonts w:hint="eastAsia"/>
        </w:rPr>
        <w:t>定义了客户应用系统与定位</w:t>
      </w:r>
      <w:ins w:id="308" w:author="Deng Yuejin" w:date="2018-08-29T18:13:00Z">
        <w:r w:rsidR="001E4FAA">
          <w:rPr>
            <w:rFonts w:hint="eastAsia"/>
          </w:rPr>
          <w:t>引擎</w:t>
        </w:r>
      </w:ins>
      <w:del w:id="309" w:author="Deng Yuejin" w:date="2018-08-29T18:13:00Z">
        <w:r w:rsidDel="001E4FAA">
          <w:rPr>
            <w:rFonts w:hint="eastAsia"/>
          </w:rPr>
          <w:delText>服务器</w:delText>
        </w:r>
      </w:del>
      <w:r>
        <w:rPr>
          <w:rFonts w:hint="eastAsia"/>
        </w:rPr>
        <w:t>之间的交互协议。</w:t>
      </w:r>
      <w:ins w:id="310" w:author="Deng Yuejin" w:date="2018-08-29T17:53:00Z">
        <w:r w:rsidR="009E31C7">
          <w:rPr>
            <w:rFonts w:hint="eastAsia"/>
          </w:rPr>
          <w:t>客户应用系统与定位</w:t>
        </w:r>
      </w:ins>
      <w:ins w:id="311" w:author="Deng Yuejin" w:date="2018-08-29T18:13:00Z">
        <w:r w:rsidR="001E4FAA">
          <w:rPr>
            <w:rFonts w:hint="eastAsia"/>
          </w:rPr>
          <w:t>引擎</w:t>
        </w:r>
      </w:ins>
      <w:ins w:id="312" w:author="Deng Yuejin" w:date="2018-08-29T17:53:00Z">
        <w:r w:rsidR="009E31C7">
          <w:rPr>
            <w:rFonts w:hint="eastAsia"/>
          </w:rPr>
          <w:t>之间采用请求/响应服务模型</w:t>
        </w:r>
        <w:r w:rsidR="0031291F">
          <w:rPr>
            <w:rFonts w:hint="eastAsia"/>
          </w:rPr>
          <w:t>，</w:t>
        </w:r>
      </w:ins>
      <w:ins w:id="313" w:author="Deng Yuejin" w:date="2018-08-29T17:54:00Z">
        <w:r w:rsidR="0031291F">
          <w:rPr>
            <w:rFonts w:hint="eastAsia"/>
          </w:rPr>
          <w:t>尽量</w:t>
        </w:r>
      </w:ins>
      <w:del w:id="314" w:author="Deng Yuejin" w:date="2018-08-29T17:53:00Z">
        <w:r w:rsidDel="0031291F">
          <w:rPr>
            <w:rFonts w:hint="eastAsia"/>
          </w:rPr>
          <w:delText>使用本标准封装的定位服务器和客户应用系统，客户应用系统向定位服务器发送定位数据并请求定位结果，客户应用系统接收定位服务器反馈的定位结果，</w:delText>
        </w:r>
      </w:del>
      <w:r>
        <w:rPr>
          <w:rFonts w:hint="eastAsia"/>
        </w:rPr>
        <w:t>降低客户应用系统与定位</w:t>
      </w:r>
      <w:ins w:id="315" w:author="Deng Yuejin" w:date="2018-08-29T18:14:00Z">
        <w:r w:rsidR="001E4FAA">
          <w:rPr>
            <w:rFonts w:hint="eastAsia"/>
          </w:rPr>
          <w:t>引擎</w:t>
        </w:r>
      </w:ins>
      <w:del w:id="316" w:author="Deng Yuejin" w:date="2018-08-29T18:14:00Z">
        <w:r w:rsidDel="001E4FAA">
          <w:rPr>
            <w:rFonts w:hint="eastAsia"/>
          </w:rPr>
          <w:delText>服务器</w:delText>
        </w:r>
      </w:del>
      <w:r>
        <w:rPr>
          <w:rFonts w:hint="eastAsia"/>
        </w:rPr>
        <w:t>的耦合度</w:t>
      </w:r>
      <w:del w:id="317" w:author="Deng Yuejin" w:date="2018-08-29T17:53:00Z">
        <w:r w:rsidDel="0031291F">
          <w:rPr>
            <w:rFonts w:hint="eastAsia"/>
          </w:rPr>
          <w:delText>，提升开发效率，易于客户应用系统多样化实现</w:delText>
        </w:r>
      </w:del>
      <w:r>
        <w:rPr>
          <w:rFonts w:hint="eastAsia"/>
        </w:rPr>
        <w:t>。</w:t>
      </w:r>
    </w:p>
    <w:p w14:paraId="4BFE99FE" w14:textId="3694FE31" w:rsidR="00A2009C" w:rsidRDefault="00CB45E7">
      <w:pPr>
        <w:pStyle w:val="afff4"/>
      </w:pPr>
      <w:r>
        <w:rPr>
          <w:rFonts w:hint="eastAsia"/>
        </w:rPr>
        <w:t>本标准适用于使用磁数据</w:t>
      </w:r>
      <w:del w:id="318" w:author="Deng Yuejin" w:date="2018-08-29T17:54:00Z">
        <w:r w:rsidDel="0031291F">
          <w:rPr>
            <w:rFonts w:hint="eastAsia"/>
          </w:rPr>
          <w:delText>的</w:delText>
        </w:r>
      </w:del>
      <w:ins w:id="319" w:author="Deng Yuejin" w:date="2018-08-29T17:54:00Z">
        <w:r w:rsidR="0031291F">
          <w:rPr>
            <w:rFonts w:hint="eastAsia"/>
          </w:rPr>
          <w:t>进行</w:t>
        </w:r>
      </w:ins>
      <w:ins w:id="320" w:author="Deng Yuejin" w:date="2018-08-29T17:55:00Z">
        <w:r w:rsidR="0031291F">
          <w:rPr>
            <w:rFonts w:hint="eastAsia"/>
          </w:rPr>
          <w:t>实时定位的</w:t>
        </w:r>
      </w:ins>
      <w:r w:rsidR="00E038A5">
        <w:rPr>
          <w:rFonts w:hint="eastAsia"/>
        </w:rPr>
        <w:t>定位引擎</w:t>
      </w:r>
      <w:r>
        <w:rPr>
          <w:rFonts w:hint="eastAsia"/>
        </w:rPr>
        <w:t>和客户应用系统设计、开发和测试。</w:t>
      </w:r>
    </w:p>
    <w:p w14:paraId="01667DD8" w14:textId="77777777" w:rsidR="00A2009C" w:rsidRDefault="00CB45E7">
      <w:pPr>
        <w:pStyle w:val="a5"/>
        <w:spacing w:before="312" w:after="312"/>
      </w:pPr>
      <w:bookmarkStart w:id="321" w:name="_Toc444868303"/>
      <w:bookmarkStart w:id="322" w:name="_Toc444874820"/>
      <w:bookmarkStart w:id="323" w:name="_Toc519804326"/>
      <w:r>
        <w:rPr>
          <w:rFonts w:hint="eastAsia"/>
        </w:rPr>
        <w:t>规范性引用文件</w:t>
      </w:r>
      <w:bookmarkEnd w:id="321"/>
      <w:bookmarkEnd w:id="322"/>
      <w:bookmarkEnd w:id="323"/>
    </w:p>
    <w:p w14:paraId="53F66F68" w14:textId="77777777" w:rsidR="00A2009C" w:rsidRDefault="00CB45E7">
      <w:pPr>
        <w:pStyle w:val="afff4"/>
      </w:pPr>
      <w:bookmarkStart w:id="324" w:name="_Toc444868304"/>
      <w:bookmarkStart w:id="325" w:name="_Toc384651908"/>
      <w:bookmarkStart w:id="326" w:name="_Toc384385518"/>
      <w:bookmarkStart w:id="327" w:name="_Toc384652018"/>
      <w:bookmarkStart w:id="328" w:name="_Toc444874852"/>
      <w:bookmarkEnd w:id="324"/>
      <w:r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14:paraId="301CBB81" w14:textId="77777777" w:rsidR="00A2009C" w:rsidRDefault="00CB45E7">
      <w:pPr>
        <w:pStyle w:val="afff4"/>
      </w:pPr>
      <w:r>
        <w:rPr>
          <w:rFonts w:hint="eastAsia"/>
        </w:rPr>
        <w:t>GB/T 29261.5-2014  信息技术  自动识别和数据采集技术 词汇 第5部分：定位系统</w:t>
      </w:r>
    </w:p>
    <w:p w14:paraId="5952172F" w14:textId="77777777" w:rsidR="00A2009C" w:rsidRDefault="00CB45E7">
      <w:pPr>
        <w:pStyle w:val="afff4"/>
      </w:pPr>
      <w:bookmarkStart w:id="329" w:name="OLE_LINK38"/>
      <w:bookmarkStart w:id="330" w:name="OLE_LINK37"/>
      <w:r>
        <w:rPr>
          <w:rFonts w:hint="eastAsia"/>
        </w:rPr>
        <w:t>GB/T 30996.1-2014  信息技术　实时定位系统　第1部分：应用程序接口</w:t>
      </w:r>
    </w:p>
    <w:bookmarkEnd w:id="329"/>
    <w:bookmarkEnd w:id="330"/>
    <w:p w14:paraId="3D503F50" w14:textId="77777777" w:rsidR="00A2009C" w:rsidRDefault="00CB45E7">
      <w:pPr>
        <w:pStyle w:val="afff4"/>
      </w:pPr>
      <w:r>
        <w:rPr>
          <w:rFonts w:hint="eastAsia"/>
        </w:rPr>
        <w:t xml:space="preserve">BS ISO 694-2000  船舶技术 船舶磁罗盘的定位 </w:t>
      </w:r>
    </w:p>
    <w:p w14:paraId="4A99C6B7" w14:textId="77777777" w:rsidR="00A2009C" w:rsidRDefault="00CB45E7">
      <w:pPr>
        <w:pStyle w:val="afff4"/>
      </w:pPr>
      <w:r>
        <w:rPr>
          <w:rFonts w:hint="eastAsia"/>
        </w:rPr>
        <w:t>BS EN ISO 694-2001 船和航海技术 船上磁罗盘的定位</w:t>
      </w:r>
    </w:p>
    <w:p w14:paraId="08692E7B" w14:textId="77777777" w:rsidR="00A2009C" w:rsidRDefault="00A2009C">
      <w:pPr>
        <w:pStyle w:val="afff4"/>
      </w:pPr>
    </w:p>
    <w:p w14:paraId="4628C98C" w14:textId="77777777" w:rsidR="00A2009C" w:rsidRDefault="00CB45E7">
      <w:pPr>
        <w:pStyle w:val="a5"/>
        <w:spacing w:before="312" w:after="312"/>
      </w:pPr>
      <w:bookmarkStart w:id="331" w:name="_Toc519804327"/>
      <w:r>
        <w:rPr>
          <w:rFonts w:hint="eastAsia"/>
        </w:rPr>
        <w:t>术语和定义</w:t>
      </w:r>
      <w:bookmarkEnd w:id="325"/>
      <w:bookmarkEnd w:id="326"/>
      <w:bookmarkEnd w:id="327"/>
      <w:bookmarkEnd w:id="331"/>
    </w:p>
    <w:p w14:paraId="25C8E7C9" w14:textId="77777777" w:rsidR="00A2009C" w:rsidRDefault="00CB45E7">
      <w:pPr>
        <w:pStyle w:val="afff4"/>
        <w:rPr>
          <w:rFonts w:hAnsi="宋体"/>
        </w:rPr>
      </w:pPr>
      <w:r>
        <w:rPr>
          <w:rFonts w:hint="eastAsia"/>
        </w:rPr>
        <w:t>下列术语和定义适用于本文件</w:t>
      </w:r>
      <w:r>
        <w:rPr>
          <w:rFonts w:hAnsi="宋体" w:hint="eastAsia"/>
        </w:rPr>
        <w:t>。</w:t>
      </w:r>
    </w:p>
    <w:p w14:paraId="2770E163" w14:textId="77777777" w:rsidR="00A2009C" w:rsidRDefault="00A2009C">
      <w:pPr>
        <w:pStyle w:val="a6"/>
        <w:spacing w:before="156" w:after="156"/>
      </w:pPr>
      <w:bookmarkStart w:id="332" w:name="_Toc519804328"/>
      <w:bookmarkEnd w:id="332"/>
    </w:p>
    <w:p w14:paraId="308364DD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实时定位系统 real-time locating system(RTLS)</w:t>
      </w:r>
    </w:p>
    <w:p w14:paraId="3BC13A38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用于连续确定并提供实时位置的软硬件系统的统称。</w:t>
      </w:r>
    </w:p>
    <w:p w14:paraId="7EE33834" w14:textId="77777777" w:rsidR="00A2009C" w:rsidRDefault="00A2009C">
      <w:pPr>
        <w:pStyle w:val="a6"/>
        <w:spacing w:before="156" w:after="156"/>
      </w:pPr>
      <w:bookmarkStart w:id="333" w:name="_Toc519804329"/>
      <w:bookmarkEnd w:id="333"/>
    </w:p>
    <w:p w14:paraId="6DF01621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磁 magnetism</w:t>
      </w:r>
    </w:p>
    <w:p w14:paraId="2E8DD7EA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地磁场及电子设备和铁磁材料对地磁场的畸变叠加。</w:t>
      </w:r>
    </w:p>
    <w:p w14:paraId="12A10374" w14:textId="77777777" w:rsidR="00A2009C" w:rsidRDefault="00A2009C">
      <w:pPr>
        <w:pStyle w:val="a6"/>
        <w:spacing w:before="156" w:after="156"/>
      </w:pPr>
      <w:bookmarkStart w:id="334" w:name="_Toc519804330"/>
      <w:bookmarkEnd w:id="334"/>
    </w:p>
    <w:p w14:paraId="460E2BA4" w14:textId="0047D519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磁定位 magneti</w:t>
      </w:r>
      <w:del w:id="335" w:author="Deng Yuejin" w:date="2018-08-29T17:57:00Z">
        <w:r w:rsidDel="002406C7">
          <w:rPr>
            <w:rFonts w:hAnsi="宋体" w:hint="eastAsia"/>
          </w:rPr>
          <w:delText>sm</w:delText>
        </w:r>
      </w:del>
      <w:ins w:id="336" w:author="Deng Yuejin" w:date="2018-08-29T17:57:00Z">
        <w:r w:rsidR="002406C7">
          <w:rPr>
            <w:rFonts w:hAnsi="宋体" w:hint="eastAsia"/>
          </w:rPr>
          <w:t>c</w:t>
        </w:r>
      </w:ins>
      <w:r>
        <w:rPr>
          <w:rFonts w:hAnsi="宋体" w:hint="eastAsia"/>
        </w:rPr>
        <w:t xml:space="preserve"> positioning</w:t>
      </w:r>
    </w:p>
    <w:p w14:paraId="28AD1CC1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利用磁场特征实现定位。</w:t>
      </w:r>
    </w:p>
    <w:p w14:paraId="1434DA5A" w14:textId="526F5893" w:rsidR="00A2009C" w:rsidDel="00893BBC" w:rsidRDefault="00A2009C">
      <w:pPr>
        <w:pStyle w:val="a6"/>
        <w:spacing w:before="156" w:after="156"/>
        <w:rPr>
          <w:del w:id="337" w:author="曲 王" w:date="2018-10-18T15:51:00Z"/>
        </w:rPr>
      </w:pPr>
      <w:bookmarkStart w:id="338" w:name="_Toc519804331"/>
      <w:bookmarkEnd w:id="338"/>
    </w:p>
    <w:p w14:paraId="4AA9780D" w14:textId="4891C772" w:rsidR="00A2009C" w:rsidDel="00893BBC" w:rsidRDefault="00CB45E7">
      <w:pPr>
        <w:pStyle w:val="affffffff5"/>
        <w:rPr>
          <w:del w:id="339" w:author="曲 王" w:date="2018-10-18T15:51:00Z"/>
          <w:rFonts w:hAnsi="宋体"/>
        </w:rPr>
      </w:pPr>
      <w:del w:id="340" w:author="曲 王" w:date="2018-10-18T15:51:00Z">
        <w:r w:rsidDel="00893BBC">
          <w:rPr>
            <w:rFonts w:hAnsi="宋体" w:hint="eastAsia"/>
          </w:rPr>
          <w:delText>地理位置 geolocation</w:delText>
        </w:r>
      </w:del>
    </w:p>
    <w:p w14:paraId="626F5DE4" w14:textId="5592E95D" w:rsidR="00A2009C" w:rsidDel="00893BBC" w:rsidRDefault="00CB45E7">
      <w:pPr>
        <w:pStyle w:val="afff4"/>
        <w:rPr>
          <w:del w:id="341" w:author="曲 王" w:date="2018-10-18T15:51:00Z"/>
          <w:rFonts w:hAnsi="宋体"/>
        </w:rPr>
      </w:pPr>
      <w:del w:id="342" w:author="曲 王" w:date="2018-10-18T15:51:00Z">
        <w:r w:rsidDel="00893BBC">
          <w:rPr>
            <w:rFonts w:hAnsi="宋体" w:hint="eastAsia"/>
          </w:rPr>
          <w:delText>某一特定位置的</w:delText>
        </w:r>
        <w:r w:rsidRPr="002406C7" w:rsidDel="00893BBC">
          <w:rPr>
            <w:rFonts w:hAnsi="宋体" w:hint="eastAsia"/>
            <w:highlight w:val="yellow"/>
            <w:rPrChange w:id="343" w:author="Deng Yuejin" w:date="2018-08-29T17:58:00Z">
              <w:rPr>
                <w:rFonts w:hAnsi="宋体" w:hint="eastAsia"/>
              </w:rPr>
            </w:rPrChange>
          </w:rPr>
          <w:delText>经纬度</w:delText>
        </w:r>
        <w:commentRangeStart w:id="344"/>
        <w:r w:rsidRPr="002406C7" w:rsidDel="00893BBC">
          <w:rPr>
            <w:rFonts w:hAnsi="宋体" w:hint="eastAsia"/>
            <w:highlight w:val="yellow"/>
            <w:rPrChange w:id="345" w:author="Deng Yuejin" w:date="2018-08-29T17:58:00Z">
              <w:rPr>
                <w:rFonts w:hAnsi="宋体" w:hint="eastAsia"/>
              </w:rPr>
            </w:rPrChange>
          </w:rPr>
          <w:delText>坐标</w:delText>
        </w:r>
        <w:commentRangeEnd w:id="344"/>
        <w:r w:rsidR="002406C7" w:rsidDel="00893BBC">
          <w:rPr>
            <w:rStyle w:val="afffa"/>
            <w:rFonts w:ascii="Times New Roman"/>
            <w:kern w:val="2"/>
          </w:rPr>
          <w:commentReference w:id="344"/>
        </w:r>
        <w:r w:rsidDel="00893BBC">
          <w:rPr>
            <w:rFonts w:hAnsi="宋体" w:hint="eastAsia"/>
          </w:rPr>
          <w:delText>。</w:delText>
        </w:r>
      </w:del>
    </w:p>
    <w:p w14:paraId="6571E57E" w14:textId="77777777" w:rsidR="00A2009C" w:rsidRDefault="00A2009C">
      <w:pPr>
        <w:pStyle w:val="a6"/>
        <w:spacing w:before="156" w:after="156"/>
      </w:pPr>
      <w:bookmarkStart w:id="346" w:name="_Toc519804332"/>
      <w:bookmarkEnd w:id="346"/>
    </w:p>
    <w:p w14:paraId="5D7E01AA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lastRenderedPageBreak/>
        <w:t>室内定位 indoor positioning</w:t>
      </w:r>
    </w:p>
    <w:p w14:paraId="4612D05E" w14:textId="299EEAB1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感知设备所处的</w:t>
      </w:r>
      <w:ins w:id="347" w:author="Deng Yuejin" w:date="2018-08-29T17:59:00Z">
        <w:r w:rsidR="002406C7">
          <w:rPr>
            <w:rFonts w:hAnsi="宋体" w:hint="eastAsia"/>
          </w:rPr>
          <w:t>室内</w:t>
        </w:r>
      </w:ins>
      <w:r>
        <w:rPr>
          <w:rFonts w:hAnsi="宋体" w:hint="eastAsia"/>
        </w:rPr>
        <w:t>位置信息。</w:t>
      </w:r>
    </w:p>
    <w:p w14:paraId="5AD0786B" w14:textId="77777777" w:rsidR="00A2009C" w:rsidRDefault="00A2009C">
      <w:pPr>
        <w:pStyle w:val="a6"/>
        <w:spacing w:before="156" w:after="156"/>
      </w:pPr>
      <w:bookmarkStart w:id="348" w:name="_Toc519804333"/>
      <w:bookmarkEnd w:id="348"/>
    </w:p>
    <w:p w14:paraId="0AA88BA6" w14:textId="77777777" w:rsidR="00A2009C" w:rsidRDefault="00CB45E7">
      <w:pPr>
        <w:pStyle w:val="affffffff5"/>
        <w:rPr>
          <w:rFonts w:hAnsi="宋体"/>
        </w:rPr>
      </w:pPr>
      <w:bookmarkStart w:id="349" w:name="_Toc365467662"/>
      <w:bookmarkStart w:id="350" w:name="_Toc351960360"/>
      <w:r>
        <w:rPr>
          <w:rFonts w:hAnsi="宋体" w:hint="eastAsia"/>
        </w:rPr>
        <w:t>基础设施 infrastructure</w:t>
      </w:r>
    </w:p>
    <w:p w14:paraId="7F020C8F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完成定位所依赖的设备。</w:t>
      </w:r>
      <w:bookmarkEnd w:id="349"/>
      <w:bookmarkEnd w:id="350"/>
    </w:p>
    <w:p w14:paraId="0CA8BF11" w14:textId="77777777" w:rsidR="00A2009C" w:rsidRDefault="00A2009C">
      <w:pPr>
        <w:pStyle w:val="a6"/>
        <w:spacing w:before="156" w:after="156"/>
      </w:pPr>
      <w:bookmarkStart w:id="351" w:name="_Toc519804334"/>
      <w:bookmarkEnd w:id="351"/>
    </w:p>
    <w:p w14:paraId="40B69F0E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采样频率 sample frequency</w:t>
      </w:r>
    </w:p>
    <w:p w14:paraId="3900B88C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设备每秒采集数据的次数</w:t>
      </w:r>
    </w:p>
    <w:p w14:paraId="6BB4B23E" w14:textId="77777777" w:rsidR="00A2009C" w:rsidRDefault="00A2009C">
      <w:pPr>
        <w:pStyle w:val="a6"/>
        <w:spacing w:before="156" w:after="156"/>
      </w:pPr>
      <w:bookmarkStart w:id="352" w:name="_Toc519804335"/>
      <w:bookmarkEnd w:id="352"/>
    </w:p>
    <w:p w14:paraId="0E26D722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数据预处理 data pre-processing</w:t>
      </w:r>
    </w:p>
    <w:p w14:paraId="0317E854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对采样结果进行数据筛选及平滑等处理</w:t>
      </w:r>
    </w:p>
    <w:p w14:paraId="4738A21A" w14:textId="77777777" w:rsidR="00A2009C" w:rsidRDefault="00A2009C">
      <w:pPr>
        <w:pStyle w:val="a6"/>
        <w:spacing w:before="156" w:after="156"/>
      </w:pPr>
      <w:bookmarkStart w:id="353" w:name="_Toc519804336"/>
      <w:bookmarkStart w:id="354" w:name="OLE_LINK1"/>
      <w:bookmarkStart w:id="355" w:name="OLE_LINK2"/>
      <w:bookmarkEnd w:id="353"/>
    </w:p>
    <w:p w14:paraId="62AF9324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位置指纹 location fingerprint</w:t>
      </w:r>
    </w:p>
    <w:p w14:paraId="04ACB8CE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各个位置的信号特征</w:t>
      </w:r>
    </w:p>
    <w:p w14:paraId="713A5973" w14:textId="77777777" w:rsidR="00A2009C" w:rsidRDefault="00A2009C">
      <w:pPr>
        <w:pStyle w:val="a6"/>
        <w:spacing w:before="156" w:after="156"/>
      </w:pPr>
      <w:bookmarkStart w:id="356" w:name="_Toc519804337"/>
      <w:bookmarkEnd w:id="354"/>
      <w:bookmarkEnd w:id="355"/>
      <w:bookmarkEnd w:id="356"/>
    </w:p>
    <w:p w14:paraId="66868DD5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位置请求 position request</w:t>
      </w:r>
    </w:p>
    <w:p w14:paraId="52FC045C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向服务器请求最新的位置信息</w:t>
      </w:r>
    </w:p>
    <w:p w14:paraId="2940316A" w14:textId="77777777" w:rsidR="00A2009C" w:rsidRDefault="00A2009C">
      <w:pPr>
        <w:pStyle w:val="a6"/>
        <w:spacing w:before="156" w:after="156"/>
      </w:pPr>
      <w:bookmarkStart w:id="357" w:name="_Toc519804338"/>
      <w:bookmarkEnd w:id="357"/>
    </w:p>
    <w:p w14:paraId="1EB469E1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请求间隔 request interval</w:t>
      </w:r>
    </w:p>
    <w:p w14:paraId="0A4EA353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请求位置服务的时间间隔</w:t>
      </w:r>
    </w:p>
    <w:p w14:paraId="05DC5EAE" w14:textId="77777777" w:rsidR="00A2009C" w:rsidRDefault="00A2009C">
      <w:pPr>
        <w:pStyle w:val="a6"/>
        <w:spacing w:before="156" w:after="156"/>
      </w:pPr>
      <w:bookmarkStart w:id="358" w:name="_Toc519804339"/>
      <w:bookmarkEnd w:id="358"/>
    </w:p>
    <w:p w14:paraId="7228DD2C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定位结果 location result</w:t>
      </w:r>
    </w:p>
    <w:p w14:paraId="24B9E862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服务器向客户端返回的位置信息</w:t>
      </w:r>
    </w:p>
    <w:p w14:paraId="0B14B3C6" w14:textId="77777777" w:rsidR="00A2009C" w:rsidRDefault="00A2009C">
      <w:pPr>
        <w:pStyle w:val="a6"/>
        <w:spacing w:before="156" w:after="156"/>
      </w:pPr>
      <w:bookmarkStart w:id="359" w:name="_Toc519804340"/>
      <w:bookmarkEnd w:id="359"/>
    </w:p>
    <w:p w14:paraId="344160F0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实时性 real-time performance</w:t>
      </w:r>
    </w:p>
    <w:p w14:paraId="4B309EE5" w14:textId="7CA57109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实时定位系统具有的一种能力，当</w:t>
      </w:r>
      <w:ins w:id="360" w:author="曲 王" w:date="2018-10-18T15:45:00Z">
        <w:r w:rsidR="00C93274">
          <w:rPr>
            <w:rFonts w:hAnsi="宋体" w:hint="eastAsia"/>
          </w:rPr>
          <w:t>设备</w:t>
        </w:r>
      </w:ins>
      <w:del w:id="361" w:author="曲 王" w:date="2018-10-18T15:45:00Z">
        <w:r w:rsidDel="00C93274">
          <w:rPr>
            <w:rFonts w:hAnsi="宋体" w:hint="eastAsia"/>
          </w:rPr>
          <w:delText>资产</w:delText>
        </w:r>
      </w:del>
      <w:r>
        <w:rPr>
          <w:rFonts w:hAnsi="宋体" w:hint="eastAsia"/>
        </w:rPr>
        <w:t>移动或状态改变时，系统能以低于某个阈值的更新频率动态监测</w:t>
      </w:r>
      <w:ins w:id="362" w:author="曲 王" w:date="2018-10-18T15:45:00Z">
        <w:r w:rsidR="00C93274">
          <w:rPr>
            <w:rFonts w:hAnsi="宋体" w:hint="eastAsia"/>
          </w:rPr>
          <w:t>设备</w:t>
        </w:r>
      </w:ins>
      <w:del w:id="363" w:author="曲 王" w:date="2018-10-18T15:45:00Z">
        <w:r w:rsidDel="00C93274">
          <w:rPr>
            <w:rFonts w:hAnsi="宋体" w:hint="eastAsia"/>
          </w:rPr>
          <w:delText>资产</w:delText>
        </w:r>
      </w:del>
      <w:r>
        <w:rPr>
          <w:rFonts w:hAnsi="宋体" w:hint="eastAsia"/>
        </w:rPr>
        <w:t>的状态改变</w:t>
      </w:r>
    </w:p>
    <w:p w14:paraId="234C8A84" w14:textId="77777777" w:rsidR="00A2009C" w:rsidRDefault="00A2009C">
      <w:pPr>
        <w:pStyle w:val="a6"/>
        <w:spacing w:before="156" w:after="156"/>
      </w:pPr>
      <w:bookmarkStart w:id="364" w:name="_Toc519804341"/>
      <w:bookmarkEnd w:id="364"/>
    </w:p>
    <w:p w14:paraId="4A6A9CD4" w14:textId="77777777" w:rsidR="00A2009C" w:rsidRDefault="00CB45E7">
      <w:pPr>
        <w:pStyle w:val="affffffff5"/>
        <w:rPr>
          <w:rFonts w:hAnsi="宋体"/>
        </w:rPr>
      </w:pPr>
      <w:bookmarkStart w:id="365" w:name="_Toc365467733"/>
      <w:bookmarkStart w:id="366" w:name="_Toc351960429"/>
      <w:r>
        <w:rPr>
          <w:rFonts w:hAnsi="宋体" w:hint="eastAsia"/>
        </w:rPr>
        <w:t>移动设备：</w:t>
      </w:r>
      <w:bookmarkEnd w:id="365"/>
      <w:bookmarkEnd w:id="366"/>
      <w:r>
        <w:rPr>
          <w:rFonts w:hAnsi="宋体" w:hint="eastAsia"/>
        </w:rPr>
        <w:t>mobile device</w:t>
      </w:r>
    </w:p>
    <w:p w14:paraId="770F57AA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智能手机等设备</w:t>
      </w:r>
    </w:p>
    <w:p w14:paraId="22A30F1E" w14:textId="77777777" w:rsidR="00A2009C" w:rsidRDefault="00A2009C">
      <w:pPr>
        <w:pStyle w:val="a6"/>
        <w:spacing w:before="156" w:after="156"/>
      </w:pPr>
      <w:bookmarkStart w:id="367" w:name="_Toc519804342"/>
      <w:bookmarkEnd w:id="367"/>
    </w:p>
    <w:p w14:paraId="6487BD33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永久连接 persistent connection</w:t>
      </w:r>
    </w:p>
    <w:p w14:paraId="46723C6C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一种网络连接，即使发送了差错响应，服务器和客户端的网络连接也保持打开状态</w:t>
      </w:r>
    </w:p>
    <w:p w14:paraId="2784CE7B" w14:textId="77777777" w:rsidR="00A2009C" w:rsidRDefault="00A2009C">
      <w:pPr>
        <w:pStyle w:val="a6"/>
        <w:spacing w:before="156" w:after="156"/>
      </w:pPr>
      <w:bookmarkStart w:id="368" w:name="_Toc519804343"/>
      <w:bookmarkEnd w:id="368"/>
    </w:p>
    <w:p w14:paraId="2CF216F5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服务 service</w:t>
      </w:r>
    </w:p>
    <w:p w14:paraId="5E677969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用于响应其他软件程序请求的软件程序。通常用于其他远程连接的计算机</w:t>
      </w:r>
    </w:p>
    <w:p w14:paraId="42A9AB21" w14:textId="77777777" w:rsidR="00A2009C" w:rsidRDefault="00A2009C">
      <w:pPr>
        <w:pStyle w:val="a6"/>
        <w:spacing w:before="156" w:after="156"/>
      </w:pPr>
      <w:bookmarkStart w:id="369" w:name="_Toc519804344"/>
      <w:bookmarkEnd w:id="369"/>
    </w:p>
    <w:p w14:paraId="0216DFBE" w14:textId="44088B9D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字段</w:t>
      </w:r>
      <w:del w:id="370" w:author="Deng Yuejin" w:date="2018-08-29T18:01:00Z">
        <w:r w:rsidDel="002406C7">
          <w:rPr>
            <w:rFonts w:hAnsi="宋体" w:hint="eastAsia"/>
          </w:rPr>
          <w:delText>域</w:delText>
        </w:r>
      </w:del>
      <w:ins w:id="371" w:author="Deng Yuejin" w:date="2018-08-29T18:01:00Z">
        <w:r w:rsidR="002406C7">
          <w:rPr>
            <w:rFonts w:hAnsi="宋体" w:hint="eastAsia"/>
          </w:rPr>
          <w:t xml:space="preserve"> </w:t>
        </w:r>
      </w:ins>
      <w:r>
        <w:rPr>
          <w:rFonts w:hAnsi="宋体" w:hint="eastAsia"/>
        </w:rPr>
        <w:t xml:space="preserve"> field</w:t>
      </w:r>
    </w:p>
    <w:p w14:paraId="42922BD4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信息存储的数据记录元素，可包括采集数据的一个或多个属性</w:t>
      </w:r>
    </w:p>
    <w:p w14:paraId="7CA83982" w14:textId="77777777" w:rsidR="00A2009C" w:rsidRDefault="00A2009C">
      <w:pPr>
        <w:pStyle w:val="a6"/>
        <w:spacing w:before="156" w:after="156"/>
      </w:pPr>
      <w:bookmarkStart w:id="372" w:name="_Toc519804345"/>
      <w:bookmarkEnd w:id="372"/>
    </w:p>
    <w:p w14:paraId="5CB32ABC" w14:textId="77777777" w:rsidR="00A2009C" w:rsidRDefault="00CE729E">
      <w:pPr>
        <w:pStyle w:val="affffffff5"/>
        <w:rPr>
          <w:rFonts w:hAnsi="宋体"/>
        </w:rPr>
      </w:pPr>
      <w:hyperlink r:id="rId17" w:tgtFrame="_blank" w:history="1">
        <w:bookmarkStart w:id="373" w:name="_Toc511658781"/>
        <w:r w:rsidR="00CB45E7">
          <w:rPr>
            <w:rStyle w:val="afff9"/>
            <w:rFonts w:hAnsi="宋体" w:hint="eastAsia"/>
            <w:color w:val="auto"/>
            <w:szCs w:val="20"/>
            <w:u w:val="none"/>
          </w:rPr>
          <w:t>定位精度</w:t>
        </w:r>
      </w:hyperlink>
      <w:r w:rsidR="00CB45E7">
        <w:rPr>
          <w:rFonts w:hAnsi="宋体" w:hint="eastAsia"/>
        </w:rPr>
        <w:t xml:space="preserve"> Positioning Accuracy</w:t>
      </w:r>
      <w:bookmarkEnd w:id="373"/>
    </w:p>
    <w:p w14:paraId="607B4789" w14:textId="38A86D09" w:rsidR="00A2009C" w:rsidRDefault="00893BBC">
      <w:pPr>
        <w:pStyle w:val="afff4"/>
        <w:rPr>
          <w:rFonts w:hAnsi="宋体"/>
        </w:rPr>
      </w:pPr>
      <w:ins w:id="374" w:author="曲 王" w:date="2018-10-18T15:46:00Z">
        <w:r w:rsidRPr="00893BBC">
          <w:rPr>
            <w:rFonts w:hint="eastAsia"/>
          </w:rPr>
          <w:t>定位系统给出的设备位置信息</w:t>
        </w:r>
      </w:ins>
      <w:del w:id="375" w:author="曲 王" w:date="2018-10-18T15:46:00Z">
        <w:r w:rsidR="00C93274" w:rsidDel="00893BBC">
          <w:fldChar w:fldCharType="begin"/>
        </w:r>
        <w:r w:rsidR="00C93274" w:rsidDel="00893BBC">
          <w:delInstrText xml:space="preserve"> HYPERLINK "https://baike.baidu.com/item/%E7%A9%BA%E9%97%B4%E5%AE%9E%E4%BD%93" \t "_blank" </w:delInstrText>
        </w:r>
        <w:r w:rsidR="00C93274" w:rsidDel="00893BBC">
          <w:fldChar w:fldCharType="separate"/>
        </w:r>
        <w:r w:rsidR="00CB45E7" w:rsidDel="00893BBC">
          <w:rPr>
            <w:rStyle w:val="afff9"/>
            <w:rFonts w:hAnsi="宋体" w:hint="eastAsia"/>
            <w:color w:val="auto"/>
            <w:szCs w:val="20"/>
            <w:u w:val="none"/>
          </w:rPr>
          <w:delText>空间实体</w:delText>
        </w:r>
        <w:r w:rsidR="00C93274" w:rsidDel="00893BBC">
          <w:rPr>
            <w:rStyle w:val="afff9"/>
            <w:rFonts w:hAnsi="宋体"/>
            <w:color w:val="auto"/>
            <w:szCs w:val="20"/>
            <w:u w:val="none"/>
          </w:rPr>
          <w:fldChar w:fldCharType="end"/>
        </w:r>
        <w:r w:rsidR="00C93274" w:rsidDel="00893BBC">
          <w:fldChar w:fldCharType="begin"/>
        </w:r>
        <w:r w:rsidR="00C93274" w:rsidDel="00893BBC">
          <w:delInstrText xml:space="preserve"> HYPERLINK "https://baike.baidu.com/item/%E4%BD%8D%E7%BD%AE%E4%BF%A1%E6%81%AF" \t "_blank" </w:delInstrText>
        </w:r>
        <w:r w:rsidR="00C93274" w:rsidDel="00893BBC">
          <w:fldChar w:fldCharType="separate"/>
        </w:r>
        <w:r w:rsidR="00CB45E7" w:rsidDel="00893BBC">
          <w:rPr>
            <w:rStyle w:val="afff9"/>
            <w:rFonts w:hAnsi="宋体" w:hint="eastAsia"/>
            <w:color w:val="auto"/>
            <w:szCs w:val="20"/>
            <w:u w:val="none"/>
          </w:rPr>
          <w:delText>位置信息</w:delText>
        </w:r>
        <w:r w:rsidR="00C93274" w:rsidDel="00893BBC">
          <w:rPr>
            <w:rStyle w:val="afff9"/>
            <w:rFonts w:hAnsi="宋体"/>
            <w:color w:val="auto"/>
            <w:szCs w:val="20"/>
            <w:u w:val="none"/>
          </w:rPr>
          <w:fldChar w:fldCharType="end"/>
        </w:r>
      </w:del>
      <w:r w:rsidR="00CB45E7">
        <w:rPr>
          <w:rFonts w:hAnsi="宋体" w:hint="eastAsia"/>
        </w:rPr>
        <w:t>（通常为</w:t>
      </w:r>
      <w:hyperlink r:id="rId18" w:tgtFrame="_blank" w:history="1">
        <w:r w:rsidR="00CB45E7">
          <w:rPr>
            <w:rStyle w:val="afff9"/>
            <w:rFonts w:hAnsi="宋体" w:hint="eastAsia"/>
            <w:color w:val="auto"/>
            <w:szCs w:val="20"/>
            <w:u w:val="none"/>
          </w:rPr>
          <w:t>坐标</w:t>
        </w:r>
      </w:hyperlink>
      <w:r w:rsidR="00CB45E7">
        <w:rPr>
          <w:rFonts w:hAnsi="宋体" w:hint="eastAsia"/>
        </w:rPr>
        <w:t>）与其真实位置之间的接近程度</w:t>
      </w:r>
    </w:p>
    <w:p w14:paraId="7474396B" w14:textId="77777777" w:rsidR="00A2009C" w:rsidRDefault="00A2009C">
      <w:pPr>
        <w:pStyle w:val="a6"/>
        <w:spacing w:before="156" w:after="156"/>
      </w:pPr>
      <w:bookmarkStart w:id="376" w:name="_Toc519804346"/>
      <w:bookmarkStart w:id="377" w:name="_Toc511658782"/>
      <w:bookmarkEnd w:id="376"/>
    </w:p>
    <w:p w14:paraId="29CBB83B" w14:textId="77777777" w:rsidR="00A2009C" w:rsidRDefault="00CB45E7">
      <w:pPr>
        <w:pStyle w:val="affffffff5"/>
        <w:rPr>
          <w:rFonts w:hAnsi="宋体"/>
        </w:rPr>
      </w:pPr>
      <w:r>
        <w:rPr>
          <w:rFonts w:hAnsi="宋体" w:hint="eastAsia"/>
        </w:rPr>
        <w:t>置信度 Positioning Confidence</w:t>
      </w:r>
      <w:bookmarkEnd w:id="377"/>
    </w:p>
    <w:p w14:paraId="07677ABE" w14:textId="77777777" w:rsidR="00A2009C" w:rsidRDefault="00CB45E7">
      <w:pPr>
        <w:pStyle w:val="afff4"/>
        <w:rPr>
          <w:rFonts w:hAnsi="宋体"/>
        </w:rPr>
      </w:pPr>
      <w:r>
        <w:rPr>
          <w:rFonts w:hAnsi="宋体" w:hint="eastAsia"/>
        </w:rPr>
        <w:t>以测量值为中心,在一定范围内,真值出现在该范围内的几率</w:t>
      </w:r>
    </w:p>
    <w:p w14:paraId="27DC6D31" w14:textId="77777777" w:rsidR="00A2009C" w:rsidRDefault="00A2009C">
      <w:pPr>
        <w:pStyle w:val="afff4"/>
        <w:rPr>
          <w:rFonts w:hAnsi="宋体"/>
        </w:rPr>
      </w:pPr>
    </w:p>
    <w:p w14:paraId="4E55C40C" w14:textId="77777777" w:rsidR="00A2009C" w:rsidRDefault="00CB45E7">
      <w:pPr>
        <w:pStyle w:val="a5"/>
        <w:spacing w:before="312" w:after="312"/>
      </w:pPr>
      <w:bookmarkStart w:id="378" w:name="_Toc519804347"/>
      <w:r>
        <w:rPr>
          <w:rFonts w:hint="eastAsia"/>
        </w:rPr>
        <w:t>缩略语</w:t>
      </w:r>
      <w:bookmarkEnd w:id="328"/>
      <w:bookmarkEnd w:id="378"/>
    </w:p>
    <w:p w14:paraId="4B4ED2A1" w14:textId="77777777" w:rsidR="00A2009C" w:rsidRDefault="00CB45E7">
      <w:pPr>
        <w:pStyle w:val="afff4"/>
        <w:ind w:firstLineChars="100" w:firstLine="210"/>
      </w:pPr>
      <w:r>
        <w:rPr>
          <w:rFonts w:hint="eastAsia"/>
        </w:rPr>
        <w:t>下列缩略语适用于本文件</w:t>
      </w:r>
    </w:p>
    <w:p w14:paraId="29F35543" w14:textId="77777777" w:rsidR="00A2009C" w:rsidRDefault="00CB45E7">
      <w:pPr>
        <w:pStyle w:val="afff4"/>
        <w:ind w:firstLineChars="100" w:firstLine="210"/>
      </w:pPr>
      <w:r>
        <w:rPr>
          <w:rFonts w:hint="eastAsia"/>
        </w:rPr>
        <w:t>RTLS 实时定位系统  Real Time Locating System</w:t>
      </w:r>
    </w:p>
    <w:p w14:paraId="771ABEF5" w14:textId="77777777" w:rsidR="00A2009C" w:rsidRDefault="00CB45E7">
      <w:pPr>
        <w:pStyle w:val="afff4"/>
        <w:ind w:firstLineChars="100" w:firstLine="210"/>
        <w:rPr>
          <w:del w:id="379" w:author="曲 王" w:date="2018-06-28T10:14:00Z"/>
        </w:rPr>
      </w:pPr>
      <w:del w:id="380" w:author="曲 王" w:date="2018-06-28T10:14:00Z">
        <w:r>
          <w:rPr>
            <w:rFonts w:hint="eastAsia"/>
          </w:rPr>
          <w:delText>SID  共享信息模型  Shared Information Data/Model</w:delText>
        </w:r>
      </w:del>
    </w:p>
    <w:p w14:paraId="581CB21E" w14:textId="77777777" w:rsidR="00A2009C" w:rsidRDefault="00CB45E7">
      <w:pPr>
        <w:pStyle w:val="afff4"/>
        <w:ind w:firstLineChars="100" w:firstLine="210"/>
      </w:pPr>
      <w:r>
        <w:rPr>
          <w:rFonts w:hint="eastAsia"/>
        </w:rPr>
        <w:t>RPC  远程过程调用 Remote Procedure Call</w:t>
      </w:r>
    </w:p>
    <w:p w14:paraId="5FE9FF24" w14:textId="77777777" w:rsidR="00A2009C" w:rsidRDefault="00CB45E7">
      <w:pPr>
        <w:pStyle w:val="afff4"/>
        <w:ind w:firstLineChars="100" w:firstLine="210"/>
      </w:pPr>
      <w:r>
        <w:rPr>
          <w:rFonts w:hint="eastAsia"/>
        </w:rPr>
        <w:t>XML  可扩展置标语言 eXtensible Markup Languag</w:t>
      </w:r>
    </w:p>
    <w:p w14:paraId="2EEDE48A" w14:textId="7050CBB0" w:rsidR="00A2009C" w:rsidRDefault="00CB45E7">
      <w:pPr>
        <w:pStyle w:val="a5"/>
        <w:spacing w:before="312" w:after="312"/>
      </w:pPr>
      <w:bookmarkStart w:id="381" w:name="_Toc279416084"/>
      <w:bookmarkStart w:id="382" w:name="_Toc279416005"/>
      <w:bookmarkStart w:id="383" w:name="_Toc278452154"/>
      <w:bookmarkStart w:id="384" w:name="_Toc278436730"/>
      <w:bookmarkStart w:id="385" w:name="_Toc278395092"/>
      <w:bookmarkStart w:id="386" w:name="_Toc278377575"/>
      <w:bookmarkStart w:id="387" w:name="_Toc278308045"/>
      <w:bookmarkStart w:id="388" w:name="_Toc277921081"/>
      <w:bookmarkStart w:id="389" w:name="_Toc252384473"/>
      <w:bookmarkStart w:id="390" w:name="_Toc248742020"/>
      <w:bookmarkStart w:id="391" w:name="_Toc245741871"/>
      <w:bookmarkStart w:id="392" w:name="_Toc519804348"/>
      <w:r>
        <w:rPr>
          <w:rFonts w:hint="eastAsia"/>
        </w:rPr>
        <w:t>应用程序接口</w:t>
      </w:r>
      <w:ins w:id="393" w:author="曲 王" w:date="2018-06-28T09:44:00Z">
        <w:r>
          <w:rPr>
            <w:rFonts w:hint="eastAsia"/>
          </w:rPr>
          <w:t>概述</w:t>
        </w:r>
      </w:ins>
      <w:del w:id="394" w:author="Deng Yuejin" w:date="2018-08-29T18:03:00Z">
        <w:r w:rsidDel="00374137">
          <w:rPr>
            <w:rFonts w:hint="eastAsia"/>
          </w:rPr>
          <w:delText>（API）</w:delText>
        </w:r>
      </w:del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</w:p>
    <w:p w14:paraId="77656183" w14:textId="77777777" w:rsidR="00A2009C" w:rsidRDefault="00CB45E7">
      <w:pPr>
        <w:pStyle w:val="a6"/>
        <w:spacing w:before="156" w:after="156"/>
      </w:pPr>
      <w:bookmarkStart w:id="395" w:name="_Toc279416085"/>
      <w:bookmarkStart w:id="396" w:name="_Toc279416006"/>
      <w:bookmarkStart w:id="397" w:name="_Toc278452155"/>
      <w:bookmarkStart w:id="398" w:name="_Toc278436731"/>
      <w:bookmarkStart w:id="399" w:name="_Toc278395093"/>
      <w:bookmarkStart w:id="400" w:name="_Toc278377576"/>
      <w:bookmarkStart w:id="401" w:name="_Toc278308046"/>
      <w:bookmarkStart w:id="402" w:name="_Toc277921082"/>
      <w:bookmarkStart w:id="403" w:name="_Toc252384474"/>
      <w:bookmarkStart w:id="404" w:name="_Toc248742021"/>
      <w:bookmarkStart w:id="405" w:name="_Toc245741872"/>
      <w:bookmarkStart w:id="406" w:name="_Toc519804349"/>
      <w:r>
        <w:rPr>
          <w:rFonts w:hint="eastAsia"/>
        </w:rPr>
        <w:t>目的</w:t>
      </w:r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</w:p>
    <w:p w14:paraId="075AE790" w14:textId="75AC50A5" w:rsidR="00A2009C" w:rsidRPr="00321FDC" w:rsidRDefault="00CB45E7" w:rsidP="00C93274">
      <w:pPr>
        <w:pStyle w:val="affffffff6"/>
        <w:ind w:leftChars="0" w:left="0"/>
        <w:rPr>
          <w:u w:val="none"/>
          <w:rPrChange w:id="407" w:author="曲 王" w:date="2018-10-18T19:18:00Z">
            <w:rPr/>
          </w:rPrChange>
        </w:rPr>
      </w:pPr>
      <w:r w:rsidRPr="00321FDC">
        <w:rPr>
          <w:rFonts w:hint="eastAsia"/>
          <w:u w:val="none"/>
          <w:rPrChange w:id="408" w:author="曲 王" w:date="2018-10-18T19:18:00Z">
            <w:rPr>
              <w:rFonts w:hint="eastAsia"/>
            </w:rPr>
          </w:rPrChange>
        </w:rPr>
        <w:t>应用程序接口（</w:t>
      </w:r>
      <w:r w:rsidRPr="00321FDC">
        <w:rPr>
          <w:u w:val="none"/>
          <w:rPrChange w:id="409" w:author="曲 王" w:date="2018-10-18T19:18:00Z">
            <w:rPr/>
          </w:rPrChange>
        </w:rPr>
        <w:t>API）为客户</w:t>
      </w:r>
      <w:commentRangeStart w:id="410"/>
      <w:r w:rsidRPr="00321FDC">
        <w:rPr>
          <w:rFonts w:hint="eastAsia"/>
          <w:u w:val="none"/>
          <w:rPrChange w:id="411" w:author="曲 王" w:date="2018-10-18T19:18:00Z">
            <w:rPr>
              <w:rFonts w:hint="eastAsia"/>
            </w:rPr>
          </w:rPrChange>
        </w:rPr>
        <w:t>应用</w:t>
      </w:r>
      <w:commentRangeEnd w:id="410"/>
      <w:r w:rsidR="00374137" w:rsidRPr="00321FDC">
        <w:rPr>
          <w:rStyle w:val="afffa"/>
          <w:rFonts w:ascii="Times New Roman" w:hAnsi="Times New Roman"/>
          <w:kern w:val="2"/>
          <w:u w:val="none"/>
          <w:rPrChange w:id="412" w:author="曲 王" w:date="2018-10-18T19:18:00Z">
            <w:rPr>
              <w:rStyle w:val="afffa"/>
              <w:rFonts w:ascii="Times New Roman" w:hAnsi="Times New Roman"/>
              <w:kern w:val="2"/>
            </w:rPr>
          </w:rPrChange>
        </w:rPr>
        <w:commentReference w:id="410"/>
      </w:r>
      <w:r w:rsidR="00E038A5">
        <w:rPr>
          <w:rFonts w:hint="eastAsia"/>
          <w:u w:val="none"/>
        </w:rPr>
        <w:t>系统定义了一套包含数据采集、预处理方法、存储格式以及从定位引擎</w:t>
      </w:r>
      <w:r w:rsidRPr="00321FDC">
        <w:rPr>
          <w:rFonts w:hint="eastAsia"/>
          <w:u w:val="none"/>
          <w:rPrChange w:id="413" w:author="曲 王" w:date="2018-10-18T19:18:00Z">
            <w:rPr>
              <w:rFonts w:hint="eastAsia"/>
            </w:rPr>
          </w:rPrChange>
        </w:rPr>
        <w:t>获得定位、状态改变等信息的标准访问机制。</w:t>
      </w:r>
    </w:p>
    <w:p w14:paraId="45723449" w14:textId="77777777" w:rsidR="00A2009C" w:rsidRDefault="00CB45E7">
      <w:pPr>
        <w:pStyle w:val="a6"/>
        <w:spacing w:before="156" w:after="156"/>
      </w:pPr>
      <w:bookmarkStart w:id="414" w:name="_Toc279416087"/>
      <w:bookmarkStart w:id="415" w:name="_Toc279416008"/>
      <w:bookmarkStart w:id="416" w:name="_Toc278452157"/>
      <w:bookmarkStart w:id="417" w:name="_Toc278436733"/>
      <w:bookmarkStart w:id="418" w:name="_Toc278395095"/>
      <w:bookmarkStart w:id="419" w:name="_Toc278377578"/>
      <w:bookmarkStart w:id="420" w:name="_Toc278308048"/>
      <w:bookmarkStart w:id="421" w:name="_Toc277921084"/>
      <w:bookmarkStart w:id="422" w:name="_Toc252384476"/>
      <w:bookmarkStart w:id="423" w:name="_Toc248742023"/>
      <w:bookmarkStart w:id="424" w:name="_Toc245741874"/>
      <w:bookmarkStart w:id="425" w:name="_Toc519804350"/>
      <w:r>
        <w:rPr>
          <w:rFonts w:hint="eastAsia"/>
        </w:rPr>
        <w:t>架构</w:t>
      </w:r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p w14:paraId="494CBE78" w14:textId="5865F016" w:rsidR="00A2009C" w:rsidRPr="00321FDC" w:rsidRDefault="009E0490" w:rsidP="00C93274">
      <w:pPr>
        <w:pStyle w:val="affffffff6"/>
        <w:ind w:leftChars="0" w:left="0"/>
        <w:rPr>
          <w:u w:val="none"/>
          <w:rPrChange w:id="426" w:author="曲 王" w:date="2018-10-18T19:18:00Z">
            <w:rPr/>
          </w:rPrChange>
        </w:rPr>
      </w:pPr>
      <w:ins w:id="427" w:author="Deng Yuejin" w:date="2018-08-29T18:05:00Z">
        <w:r w:rsidRPr="00321FDC">
          <w:rPr>
            <w:rFonts w:hint="eastAsia"/>
            <w:u w:val="none"/>
            <w:rPrChange w:id="428" w:author="曲 王" w:date="2018-10-18T19:18:00Z">
              <w:rPr>
                <w:rFonts w:hint="eastAsia"/>
              </w:rPr>
            </w:rPrChange>
          </w:rPr>
          <w:t>图</w:t>
        </w:r>
        <w:r w:rsidRPr="00321FDC">
          <w:rPr>
            <w:u w:val="none"/>
            <w:rPrChange w:id="429" w:author="曲 王" w:date="2018-10-18T19:18:00Z">
              <w:rPr/>
            </w:rPrChange>
          </w:rPr>
          <w:t>1描述了定位引擎和客户应用系统之间的信息交换过程。</w:t>
        </w:r>
      </w:ins>
    </w:p>
    <w:p w14:paraId="2033D54A" w14:textId="6D766CC4" w:rsidR="00A2009C" w:rsidRPr="00321FDC" w:rsidRDefault="00CB45E7">
      <w:pPr>
        <w:pStyle w:val="affffffff6"/>
        <w:ind w:leftChars="0" w:left="0"/>
        <w:rPr>
          <w:u w:val="none"/>
          <w:rPrChange w:id="430" w:author="曲 王" w:date="2018-10-18T19:18:00Z">
            <w:rPr/>
          </w:rPrChange>
        </w:rPr>
        <w:pPrChange w:id="431" w:author="zhangzhang" w:date="2018-08-20T15:38:00Z">
          <w:pPr>
            <w:pStyle w:val="affffffff6"/>
            <w:ind w:left="215"/>
          </w:pPr>
        </w:pPrChange>
      </w:pPr>
      <w:r w:rsidRPr="00321FDC">
        <w:rPr>
          <w:rFonts w:hint="eastAsia"/>
          <w:u w:val="none"/>
          <w:rPrChange w:id="432" w:author="曲 王" w:date="2018-10-18T19:18:00Z">
            <w:rPr>
              <w:rFonts w:hint="eastAsia"/>
            </w:rPr>
          </w:rPrChange>
        </w:rPr>
        <w:t>客户应用</w:t>
      </w:r>
      <w:del w:id="433" w:author="Deng Yuejin" w:date="2018-08-29T18:06:00Z">
        <w:r w:rsidRPr="00321FDC" w:rsidDel="001E4FAA">
          <w:rPr>
            <w:rFonts w:hint="eastAsia"/>
            <w:u w:val="none"/>
            <w:rPrChange w:id="434" w:author="曲 王" w:date="2018-10-18T19:18:00Z">
              <w:rPr>
                <w:rFonts w:hint="eastAsia"/>
              </w:rPr>
            </w:rPrChange>
          </w:rPr>
          <w:delText>是各个应用软件</w:delText>
        </w:r>
      </w:del>
      <w:r w:rsidRPr="00321FDC">
        <w:rPr>
          <w:rFonts w:hint="eastAsia"/>
          <w:u w:val="none"/>
          <w:rPrChange w:id="435" w:author="曲 王" w:date="2018-10-18T19:18:00Z">
            <w:rPr>
              <w:rFonts w:hint="eastAsia"/>
            </w:rPr>
          </w:rPrChange>
        </w:rPr>
        <w:t>根据</w:t>
      </w:r>
      <w:del w:id="436" w:author="Deng Yuejin" w:date="2018-08-29T18:06:00Z">
        <w:r w:rsidRPr="00321FDC" w:rsidDel="001E4FAA">
          <w:rPr>
            <w:rFonts w:hint="eastAsia"/>
            <w:u w:val="none"/>
            <w:rPrChange w:id="437" w:author="曲 王" w:date="2018-10-18T19:18:00Z">
              <w:rPr>
                <w:rFonts w:hint="eastAsia"/>
              </w:rPr>
            </w:rPrChange>
          </w:rPr>
          <w:delText>磁定位数据接口</w:delText>
        </w:r>
      </w:del>
      <w:ins w:id="438" w:author="wq" w:date="2018-07-20T17:30:00Z">
        <w:del w:id="439" w:author="Deng Yuejin" w:date="2018-08-29T18:06:00Z">
          <w:r w:rsidRPr="00321FDC" w:rsidDel="001E4FAA">
            <w:rPr>
              <w:rFonts w:hint="eastAsia"/>
              <w:u w:val="none"/>
              <w:rPrChange w:id="440" w:author="曲 王" w:date="2018-10-18T19:18:00Z">
                <w:rPr>
                  <w:rFonts w:hint="eastAsia"/>
                </w:rPr>
              </w:rPrChange>
            </w:rPr>
            <w:delText>规范</w:delText>
          </w:r>
        </w:del>
      </w:ins>
      <w:ins w:id="441" w:author="Deng Yuejin" w:date="2018-08-29T18:06:00Z">
        <w:r w:rsidR="001E4FAA" w:rsidRPr="00321FDC">
          <w:rPr>
            <w:rFonts w:hint="eastAsia"/>
            <w:u w:val="none"/>
            <w:rPrChange w:id="442" w:author="曲 王" w:date="2018-10-18T19:18:00Z">
              <w:rPr>
                <w:rFonts w:hint="eastAsia"/>
              </w:rPr>
            </w:rPrChange>
          </w:rPr>
          <w:t>本标准</w:t>
        </w:r>
      </w:ins>
      <w:r w:rsidRPr="00321FDC">
        <w:rPr>
          <w:rFonts w:hint="eastAsia"/>
          <w:u w:val="none"/>
          <w:rPrChange w:id="443" w:author="曲 王" w:date="2018-10-18T19:18:00Z">
            <w:rPr>
              <w:rFonts w:hint="eastAsia"/>
            </w:rPr>
          </w:rPrChange>
        </w:rPr>
        <w:t>规定的数据采集方式进行数据采集</w:t>
      </w:r>
      <w:del w:id="444" w:author="Deng Yuejin" w:date="2018-08-29T18:07:00Z">
        <w:r w:rsidRPr="00321FDC" w:rsidDel="001E4FAA">
          <w:rPr>
            <w:rFonts w:hint="eastAsia"/>
            <w:u w:val="none"/>
            <w:rPrChange w:id="445" w:author="曲 王" w:date="2018-10-18T19:18:00Z">
              <w:rPr>
                <w:rFonts w:hint="eastAsia"/>
              </w:rPr>
            </w:rPrChange>
          </w:rPr>
          <w:delText>并进行</w:delText>
        </w:r>
      </w:del>
      <w:ins w:id="446" w:author="Deng Yuejin" w:date="2018-08-29T18:07:00Z">
        <w:r w:rsidR="001E4FAA" w:rsidRPr="00321FDC">
          <w:rPr>
            <w:rFonts w:hint="eastAsia"/>
            <w:u w:val="none"/>
            <w:rPrChange w:id="447" w:author="曲 王" w:date="2018-10-18T19:18:00Z">
              <w:rPr>
                <w:rFonts w:hint="eastAsia"/>
              </w:rPr>
            </w:rPrChange>
          </w:rPr>
          <w:t>和</w:t>
        </w:r>
      </w:ins>
      <w:r w:rsidRPr="00321FDC">
        <w:rPr>
          <w:rFonts w:hint="eastAsia"/>
          <w:u w:val="none"/>
          <w:rPrChange w:id="448" w:author="曲 王" w:date="2018-10-18T19:18:00Z">
            <w:rPr>
              <w:rFonts w:hint="eastAsia"/>
            </w:rPr>
          </w:rPrChange>
        </w:rPr>
        <w:t>数据预处理及格式化操作</w:t>
      </w:r>
      <w:ins w:id="449" w:author="Deng Yuejin" w:date="2018-08-29T18:07:00Z">
        <w:r w:rsidR="001E4FAA" w:rsidRPr="00321FDC">
          <w:rPr>
            <w:rFonts w:hint="eastAsia"/>
            <w:u w:val="none"/>
            <w:rPrChange w:id="450" w:author="曲 王" w:date="2018-10-18T19:18:00Z">
              <w:rPr>
                <w:rFonts w:hint="eastAsia"/>
              </w:rPr>
            </w:rPrChange>
          </w:rPr>
          <w:t>，</w:t>
        </w:r>
      </w:ins>
      <w:r w:rsidRPr="00321FDC">
        <w:rPr>
          <w:rFonts w:hint="eastAsia"/>
          <w:u w:val="none"/>
          <w:rPrChange w:id="451" w:author="曲 王" w:date="2018-10-18T19:18:00Z">
            <w:rPr>
              <w:rFonts w:hint="eastAsia"/>
            </w:rPr>
          </w:rPrChange>
        </w:rPr>
        <w:t>之后向定位引擎发起定位请求，并</w:t>
      </w:r>
      <w:del w:id="452" w:author="Deng Yuejin" w:date="2018-08-29T18:09:00Z">
        <w:r w:rsidRPr="00321FDC" w:rsidDel="001E4FAA">
          <w:rPr>
            <w:rFonts w:hint="eastAsia"/>
            <w:u w:val="none"/>
            <w:rPrChange w:id="453" w:author="曲 王" w:date="2018-10-18T19:18:00Z">
              <w:rPr>
                <w:rFonts w:hint="eastAsia"/>
              </w:rPr>
            </w:rPrChange>
          </w:rPr>
          <w:delText>根据获取到</w:delText>
        </w:r>
      </w:del>
      <w:ins w:id="454" w:author="Deng Yuejin" w:date="2018-08-29T18:09:00Z">
        <w:r w:rsidR="001E4FAA" w:rsidRPr="00321FDC">
          <w:rPr>
            <w:rFonts w:hint="eastAsia"/>
            <w:u w:val="none"/>
            <w:rPrChange w:id="455" w:author="曲 王" w:date="2018-10-18T19:18:00Z">
              <w:rPr>
                <w:rFonts w:hint="eastAsia"/>
              </w:rPr>
            </w:rPrChange>
          </w:rPr>
          <w:t>利用返回</w:t>
        </w:r>
      </w:ins>
      <w:r w:rsidRPr="00321FDC">
        <w:rPr>
          <w:rFonts w:hint="eastAsia"/>
          <w:u w:val="none"/>
          <w:rPrChange w:id="456" w:author="曲 王" w:date="2018-10-18T19:18:00Z">
            <w:rPr>
              <w:rFonts w:hint="eastAsia"/>
            </w:rPr>
          </w:rPrChange>
        </w:rPr>
        <w:t>的位置信息</w:t>
      </w:r>
      <w:del w:id="457" w:author="Deng Yuejin" w:date="2018-08-29T18:09:00Z">
        <w:r w:rsidRPr="00321FDC" w:rsidDel="001E4FAA">
          <w:rPr>
            <w:rFonts w:hint="eastAsia"/>
            <w:u w:val="none"/>
            <w:rPrChange w:id="458" w:author="曲 王" w:date="2018-10-18T19:18:00Z">
              <w:rPr>
                <w:rFonts w:hint="eastAsia"/>
              </w:rPr>
            </w:rPrChange>
          </w:rPr>
          <w:delText>做进一步的上层</w:delText>
        </w:r>
      </w:del>
      <w:ins w:id="459" w:author="Deng Yuejin" w:date="2018-08-29T18:09:00Z">
        <w:r w:rsidR="001E4FAA" w:rsidRPr="00321FDC">
          <w:rPr>
            <w:rFonts w:hint="eastAsia"/>
            <w:u w:val="none"/>
            <w:rPrChange w:id="460" w:author="曲 王" w:date="2018-10-18T19:18:00Z">
              <w:rPr>
                <w:rFonts w:hint="eastAsia"/>
              </w:rPr>
            </w:rPrChange>
          </w:rPr>
          <w:t>实现相应的</w:t>
        </w:r>
      </w:ins>
      <w:r w:rsidRPr="00321FDC">
        <w:rPr>
          <w:rFonts w:hint="eastAsia"/>
          <w:u w:val="none"/>
          <w:rPrChange w:id="461" w:author="曲 王" w:date="2018-10-18T19:18:00Z">
            <w:rPr>
              <w:rFonts w:hint="eastAsia"/>
            </w:rPr>
          </w:rPrChange>
        </w:rPr>
        <w:t>应用</w:t>
      </w:r>
      <w:ins w:id="462" w:author="Deng Yuejin" w:date="2018-08-29T18:09:00Z">
        <w:r w:rsidR="001E4FAA" w:rsidRPr="00321FDC">
          <w:rPr>
            <w:rFonts w:hint="eastAsia"/>
            <w:u w:val="none"/>
            <w:rPrChange w:id="463" w:author="曲 王" w:date="2018-10-18T19:18:00Z">
              <w:rPr>
                <w:rFonts w:hint="eastAsia"/>
              </w:rPr>
            </w:rPrChange>
          </w:rPr>
          <w:t>功能</w:t>
        </w:r>
      </w:ins>
      <w:del w:id="464" w:author="Deng Yuejin" w:date="2018-08-29T18:09:00Z">
        <w:r w:rsidRPr="00321FDC" w:rsidDel="001E4FAA">
          <w:rPr>
            <w:rFonts w:hint="eastAsia"/>
            <w:u w:val="none"/>
            <w:rPrChange w:id="465" w:author="曲 王" w:date="2018-10-18T19:18:00Z">
              <w:rPr>
                <w:rFonts w:hint="eastAsia"/>
              </w:rPr>
            </w:rPrChange>
          </w:rPr>
          <w:delText>开发</w:delText>
        </w:r>
      </w:del>
      <w:del w:id="466" w:author="Deng Yuejin" w:date="2018-08-29T18:10:00Z">
        <w:r w:rsidRPr="00321FDC" w:rsidDel="001E4FAA">
          <w:rPr>
            <w:rFonts w:hint="eastAsia"/>
            <w:u w:val="none"/>
            <w:rPrChange w:id="467" w:author="曲 王" w:date="2018-10-18T19:18:00Z">
              <w:rPr>
                <w:rFonts w:hint="eastAsia"/>
              </w:rPr>
            </w:rPrChange>
          </w:rPr>
          <w:delText>，</w:delText>
        </w:r>
      </w:del>
      <w:ins w:id="468" w:author="Deng Yuejin" w:date="2018-08-29T18:10:00Z">
        <w:r w:rsidR="001E4FAA" w:rsidRPr="00321FDC">
          <w:rPr>
            <w:rFonts w:hint="eastAsia"/>
            <w:u w:val="none"/>
            <w:rPrChange w:id="469" w:author="曲 王" w:date="2018-10-18T19:18:00Z">
              <w:rPr>
                <w:rFonts w:hint="eastAsia"/>
              </w:rPr>
            </w:rPrChange>
          </w:rPr>
          <w:t>。客户应用</w:t>
        </w:r>
      </w:ins>
      <w:r w:rsidRPr="00321FDC">
        <w:rPr>
          <w:rFonts w:hint="eastAsia"/>
          <w:u w:val="none"/>
          <w:rPrChange w:id="470" w:author="曲 王" w:date="2018-10-18T19:18:00Z">
            <w:rPr>
              <w:rFonts w:hint="eastAsia"/>
            </w:rPr>
          </w:rPrChange>
        </w:rPr>
        <w:t>无需关注</w:t>
      </w:r>
      <w:ins w:id="471" w:author="Deng Yuejin" w:date="2018-08-29T18:10:00Z">
        <w:r w:rsidR="001E4FAA" w:rsidRPr="00321FDC">
          <w:rPr>
            <w:rFonts w:hint="eastAsia"/>
            <w:u w:val="none"/>
            <w:rPrChange w:id="472" w:author="曲 王" w:date="2018-10-18T19:18:00Z">
              <w:rPr>
                <w:rFonts w:hint="eastAsia"/>
              </w:rPr>
            </w:rPrChange>
          </w:rPr>
          <w:t>定位引擎的</w:t>
        </w:r>
      </w:ins>
      <w:r w:rsidRPr="00321FDC">
        <w:rPr>
          <w:rFonts w:hint="eastAsia"/>
          <w:u w:val="none"/>
          <w:rPrChange w:id="473" w:author="曲 王" w:date="2018-10-18T19:18:00Z">
            <w:rPr>
              <w:rFonts w:hint="eastAsia"/>
            </w:rPr>
          </w:rPrChange>
        </w:rPr>
        <w:t>位置解算过程。</w:t>
      </w:r>
    </w:p>
    <w:p w14:paraId="7F8A4D99" w14:textId="29AD18F5" w:rsidR="00A2009C" w:rsidRPr="00321FDC" w:rsidRDefault="00CB45E7">
      <w:pPr>
        <w:pStyle w:val="affffffff6"/>
        <w:ind w:leftChars="0" w:left="0"/>
        <w:rPr>
          <w:ins w:id="474" w:author="zhangzhang" w:date="2018-08-20T15:38:00Z"/>
          <w:u w:val="none"/>
          <w:rPrChange w:id="475" w:author="曲 王" w:date="2018-10-18T19:18:00Z">
            <w:rPr>
              <w:ins w:id="476" w:author="zhangzhang" w:date="2018-08-20T15:38:00Z"/>
            </w:rPr>
          </w:rPrChange>
        </w:rPr>
        <w:pPrChange w:id="477" w:author="zhangzhang" w:date="2018-08-20T15:38:00Z">
          <w:pPr>
            <w:pStyle w:val="affffffff6"/>
            <w:ind w:left="215"/>
          </w:pPr>
        </w:pPrChange>
      </w:pPr>
      <w:r w:rsidRPr="00321FDC">
        <w:rPr>
          <w:rFonts w:hint="eastAsia"/>
          <w:u w:val="none"/>
          <w:rPrChange w:id="478" w:author="曲 王" w:date="2018-10-18T19:18:00Z">
            <w:rPr>
              <w:rFonts w:hint="eastAsia"/>
            </w:rPr>
          </w:rPrChange>
        </w:rPr>
        <w:t>在定位引擎侧，</w:t>
      </w:r>
      <w:del w:id="479" w:author="Deng Yuejin" w:date="2018-08-29T18:15:00Z">
        <w:r w:rsidRPr="00321FDC" w:rsidDel="00592C32">
          <w:rPr>
            <w:rFonts w:hint="eastAsia"/>
            <w:u w:val="none"/>
            <w:rPrChange w:id="480" w:author="曲 王" w:date="2018-10-18T19:18:00Z">
              <w:rPr>
                <w:rFonts w:hint="eastAsia"/>
              </w:rPr>
            </w:rPrChange>
          </w:rPr>
          <w:delText>各种</w:delText>
        </w:r>
      </w:del>
      <w:ins w:id="481" w:author="Deng Yuejin" w:date="2018-08-29T18:15:00Z">
        <w:r w:rsidR="00592C32" w:rsidRPr="00321FDC">
          <w:rPr>
            <w:rFonts w:hint="eastAsia"/>
            <w:u w:val="none"/>
            <w:rPrChange w:id="482" w:author="曲 王" w:date="2018-10-18T19:18:00Z">
              <w:rPr>
                <w:rFonts w:hint="eastAsia"/>
              </w:rPr>
            </w:rPrChange>
          </w:rPr>
          <w:t>根据不同的</w:t>
        </w:r>
      </w:ins>
      <w:r w:rsidRPr="00321FDC">
        <w:rPr>
          <w:rFonts w:hint="eastAsia"/>
          <w:u w:val="none"/>
          <w:rPrChange w:id="483" w:author="曲 王" w:date="2018-10-18T19:18:00Z">
            <w:rPr>
              <w:rFonts w:hint="eastAsia"/>
            </w:rPr>
          </w:rPrChange>
        </w:rPr>
        <w:t>定位算法</w:t>
      </w:r>
      <w:ins w:id="484" w:author="Deng Yuejin" w:date="2018-08-29T18:16:00Z">
        <w:r w:rsidR="00592C32" w:rsidRPr="00321FDC">
          <w:rPr>
            <w:rFonts w:hint="eastAsia"/>
            <w:u w:val="none"/>
            <w:rPrChange w:id="485" w:author="曲 王" w:date="2018-10-18T19:18:00Z">
              <w:rPr>
                <w:rFonts w:hint="eastAsia"/>
              </w:rPr>
            </w:rPrChange>
          </w:rPr>
          <w:t>，利用</w:t>
        </w:r>
      </w:ins>
      <w:ins w:id="486" w:author="Deng Yuejin" w:date="2018-08-29T18:17:00Z">
        <w:r w:rsidR="00592C32" w:rsidRPr="00321FDC">
          <w:rPr>
            <w:rFonts w:hint="eastAsia"/>
            <w:u w:val="none"/>
            <w:rPrChange w:id="487" w:author="曲 王" w:date="2018-10-18T19:18:00Z">
              <w:rPr>
                <w:rFonts w:hint="eastAsia"/>
              </w:rPr>
            </w:rPrChange>
          </w:rPr>
          <w:t>环境磁场</w:t>
        </w:r>
      </w:ins>
      <w:ins w:id="488" w:author="Deng Yuejin" w:date="2018-08-29T18:16:00Z">
        <w:r w:rsidR="00592C32" w:rsidRPr="00321FDC">
          <w:rPr>
            <w:rFonts w:hint="eastAsia"/>
            <w:u w:val="none"/>
            <w:rPrChange w:id="489" w:author="曲 王" w:date="2018-10-18T19:18:00Z">
              <w:rPr>
                <w:rFonts w:hint="eastAsia"/>
              </w:rPr>
            </w:rPrChange>
          </w:rPr>
          <w:t>数据，</w:t>
        </w:r>
      </w:ins>
      <w:ins w:id="490" w:author="Deng Yuejin" w:date="2018-08-29T18:18:00Z">
        <w:r w:rsidR="00592C32" w:rsidRPr="00321FDC">
          <w:rPr>
            <w:rFonts w:hint="eastAsia"/>
            <w:u w:val="none"/>
            <w:rPrChange w:id="491" w:author="曲 王" w:date="2018-10-18T19:18:00Z">
              <w:rPr>
                <w:rFonts w:hint="eastAsia"/>
              </w:rPr>
            </w:rPrChange>
          </w:rPr>
          <w:t>解算</w:t>
        </w:r>
      </w:ins>
      <w:ins w:id="492" w:author="Deng Yuejin" w:date="2018-08-29T18:19:00Z">
        <w:r w:rsidR="00592C32" w:rsidRPr="00321FDC">
          <w:rPr>
            <w:rFonts w:hint="eastAsia"/>
            <w:u w:val="none"/>
            <w:rPrChange w:id="493" w:author="曲 王" w:date="2018-10-18T19:18:00Z">
              <w:rPr>
                <w:rFonts w:hint="eastAsia"/>
              </w:rPr>
            </w:rPrChange>
          </w:rPr>
          <w:t>并返回</w:t>
        </w:r>
      </w:ins>
      <w:ins w:id="494" w:author="Deng Yuejin" w:date="2018-08-29T18:18:00Z">
        <w:r w:rsidR="00592C32" w:rsidRPr="00321FDC">
          <w:rPr>
            <w:rFonts w:hint="eastAsia"/>
            <w:u w:val="none"/>
            <w:rPrChange w:id="495" w:author="曲 王" w:date="2018-10-18T19:18:00Z">
              <w:rPr>
                <w:rFonts w:hint="eastAsia"/>
              </w:rPr>
            </w:rPrChange>
          </w:rPr>
          <w:t>客户位置</w:t>
        </w:r>
      </w:ins>
      <w:ins w:id="496" w:author="Deng Yuejin" w:date="2018-08-29T18:19:00Z">
        <w:r w:rsidR="00592C32" w:rsidRPr="00321FDC">
          <w:rPr>
            <w:rFonts w:hint="eastAsia"/>
            <w:u w:val="none"/>
            <w:rPrChange w:id="497" w:author="曲 王" w:date="2018-10-18T19:18:00Z">
              <w:rPr>
                <w:rFonts w:hint="eastAsia"/>
              </w:rPr>
            </w:rPrChange>
          </w:rPr>
          <w:t>信息。</w:t>
        </w:r>
      </w:ins>
      <w:ins w:id="498" w:author="Deng Yuejin" w:date="2018-08-29T18:18:00Z">
        <w:r w:rsidR="00592C32" w:rsidRPr="00321FDC">
          <w:rPr>
            <w:rFonts w:hint="eastAsia"/>
            <w:u w:val="none"/>
            <w:rPrChange w:id="499" w:author="曲 王" w:date="2018-10-18T19:18:00Z">
              <w:rPr>
                <w:rFonts w:hint="eastAsia"/>
              </w:rPr>
            </w:rPrChange>
          </w:rPr>
          <w:t>定位引擎</w:t>
        </w:r>
      </w:ins>
      <w:r w:rsidR="00F13AE4">
        <w:rPr>
          <w:rFonts w:hint="eastAsia"/>
          <w:u w:val="none"/>
        </w:rPr>
        <w:t>开发人员</w:t>
      </w:r>
      <w:del w:id="500" w:author="Deng Yuejin" w:date="2018-08-29T18:18:00Z">
        <w:r w:rsidRPr="00321FDC" w:rsidDel="00592C32">
          <w:rPr>
            <w:rFonts w:hint="eastAsia"/>
            <w:u w:val="none"/>
            <w:rPrChange w:id="501" w:author="曲 王" w:date="2018-10-18T19:18:00Z">
              <w:rPr>
                <w:rFonts w:hint="eastAsia"/>
              </w:rPr>
            </w:rPrChange>
          </w:rPr>
          <w:delText>研究单位</w:delText>
        </w:r>
      </w:del>
      <w:r w:rsidRPr="00321FDC">
        <w:rPr>
          <w:rFonts w:hint="eastAsia"/>
          <w:u w:val="none"/>
          <w:rPrChange w:id="502" w:author="曲 王" w:date="2018-10-18T19:18:00Z">
            <w:rPr>
              <w:rFonts w:hint="eastAsia"/>
            </w:rPr>
          </w:rPrChange>
        </w:rPr>
        <w:t>无需考虑磁定位数据的采集过程</w:t>
      </w:r>
      <w:del w:id="503" w:author="Deng Yuejin" w:date="2018-08-29T18:19:00Z">
        <w:r w:rsidRPr="00321FDC" w:rsidDel="00592C32">
          <w:rPr>
            <w:rFonts w:hint="eastAsia"/>
            <w:u w:val="none"/>
            <w:rPrChange w:id="504" w:author="曲 王" w:date="2018-10-18T19:18:00Z">
              <w:rPr>
                <w:rFonts w:hint="eastAsia"/>
              </w:rPr>
            </w:rPrChange>
          </w:rPr>
          <w:delText>，按照本规范定义的数据接口解析数据即可，专注于定位算法的研究，可高效地开发出不同的定位算法</w:delText>
        </w:r>
      </w:del>
      <w:r w:rsidR="00341C46">
        <w:rPr>
          <w:rFonts w:hint="eastAsia"/>
          <w:u w:val="none"/>
        </w:rPr>
        <w:t>，</w:t>
      </w:r>
      <w:r w:rsidR="00341C46" w:rsidRPr="00321FDC">
        <w:rPr>
          <w:rFonts w:hint="eastAsia"/>
          <w:u w:val="none"/>
          <w:rPrChange w:id="505" w:author="曲 王" w:date="2018-10-18T19:18:00Z">
            <w:rPr>
              <w:rFonts w:hint="eastAsia"/>
            </w:rPr>
          </w:rPrChange>
        </w:rPr>
        <w:t>专注于定位算法的研究，可高效地开发出不同的定位算法</w:t>
      </w:r>
      <w:r w:rsidRPr="00321FDC">
        <w:rPr>
          <w:rFonts w:hint="eastAsia"/>
          <w:u w:val="none"/>
          <w:rPrChange w:id="506" w:author="曲 王" w:date="2018-10-18T19:18:00Z">
            <w:rPr>
              <w:rFonts w:hint="eastAsia"/>
            </w:rPr>
          </w:rPrChange>
        </w:rPr>
        <w:t>。</w:t>
      </w:r>
    </w:p>
    <w:p w14:paraId="77CFDEFD" w14:textId="77777777" w:rsidR="00A2009C" w:rsidRPr="00321FDC" w:rsidRDefault="00A2009C">
      <w:pPr>
        <w:pStyle w:val="affffffff6"/>
        <w:ind w:leftChars="0" w:left="0"/>
        <w:rPr>
          <w:del w:id="507" w:author="zhangzhang" w:date="2018-08-20T15:38:00Z"/>
          <w:u w:val="none"/>
          <w:rPrChange w:id="508" w:author="曲 王" w:date="2018-10-18T19:18:00Z">
            <w:rPr>
              <w:del w:id="509" w:author="zhangzhang" w:date="2018-08-20T15:38:00Z"/>
            </w:rPr>
          </w:rPrChange>
        </w:rPr>
        <w:pPrChange w:id="510" w:author="zhangzhang" w:date="2018-08-20T15:38:00Z">
          <w:pPr>
            <w:pStyle w:val="affffffff6"/>
            <w:ind w:left="215"/>
          </w:pPr>
        </w:pPrChange>
      </w:pPr>
    </w:p>
    <w:p w14:paraId="7CAA8C36" w14:textId="72E1551E" w:rsidR="00A2009C" w:rsidRPr="00321FDC" w:rsidRDefault="00CB45E7">
      <w:pPr>
        <w:pStyle w:val="affffffff6"/>
        <w:ind w:leftChars="0" w:left="0"/>
        <w:rPr>
          <w:del w:id="511" w:author="wq" w:date="2018-07-19T18:08:00Z"/>
          <w:u w:val="none"/>
          <w:rPrChange w:id="512" w:author="曲 王" w:date="2018-10-18T19:18:00Z">
            <w:rPr>
              <w:del w:id="513" w:author="wq" w:date="2018-07-19T18:08:00Z"/>
            </w:rPr>
          </w:rPrChange>
        </w:rPr>
        <w:pPrChange w:id="514" w:author="zhangzhang" w:date="2018-08-20T15:38:00Z">
          <w:pPr>
            <w:pStyle w:val="affffffff6"/>
            <w:ind w:left="215"/>
          </w:pPr>
        </w:pPrChange>
      </w:pPr>
      <w:del w:id="515" w:author="Deng Yuejin" w:date="2018-08-29T18:05:00Z">
        <w:r w:rsidRPr="00321FDC" w:rsidDel="009E0490">
          <w:rPr>
            <w:rFonts w:hint="eastAsia"/>
            <w:u w:val="none"/>
            <w:rPrChange w:id="516" w:author="曲 王" w:date="2018-10-18T19:18:00Z">
              <w:rPr>
                <w:rFonts w:hint="eastAsia"/>
                <w:u w:val="single"/>
              </w:rPr>
            </w:rPrChange>
          </w:rPr>
          <w:delText>图</w:delText>
        </w:r>
        <w:r w:rsidRPr="00321FDC" w:rsidDel="009E0490">
          <w:rPr>
            <w:u w:val="none"/>
            <w:rPrChange w:id="517" w:author="曲 王" w:date="2018-10-18T19:18:00Z">
              <w:rPr>
                <w:u w:val="single"/>
              </w:rPr>
            </w:rPrChange>
          </w:rPr>
          <w:delText>1描述了定位引擎和客户应用系统之间所有的API信息交换过程。</w:delText>
        </w:r>
      </w:del>
      <w:r w:rsidRPr="00321FDC">
        <w:rPr>
          <w:rFonts w:hint="eastAsia"/>
          <w:u w:val="none"/>
          <w:rPrChange w:id="518" w:author="曲 王" w:date="2018-10-18T19:18:00Z">
            <w:rPr>
              <w:rFonts w:hint="eastAsia"/>
              <w:u w:val="single"/>
            </w:rPr>
          </w:rPrChange>
        </w:rPr>
        <w:t>定位引擎可部署在智能终端侧，通过本机网卡传输数据；也可部署在</w:t>
      </w:r>
      <w:ins w:id="519" w:author="Deng Yuejin" w:date="2018-08-29T18:19:00Z">
        <w:r w:rsidR="00592C32" w:rsidRPr="00321FDC">
          <w:rPr>
            <w:rFonts w:hint="eastAsia"/>
            <w:u w:val="none"/>
            <w:rPrChange w:id="520" w:author="曲 王" w:date="2018-10-18T19:18:00Z">
              <w:rPr>
                <w:rFonts w:hint="eastAsia"/>
                <w:u w:val="single"/>
              </w:rPr>
            </w:rPrChange>
          </w:rPr>
          <w:t>远程</w:t>
        </w:r>
      </w:ins>
      <w:r w:rsidRPr="00321FDC">
        <w:rPr>
          <w:rFonts w:hint="eastAsia"/>
          <w:u w:val="none"/>
          <w:rPrChange w:id="521" w:author="曲 王" w:date="2018-10-18T19:18:00Z">
            <w:rPr>
              <w:rFonts w:hint="eastAsia"/>
              <w:u w:val="single"/>
            </w:rPr>
          </w:rPrChange>
        </w:rPr>
        <w:t>网络侧，通过互联网传输数据。</w:t>
      </w:r>
      <w:del w:id="522" w:author="wq" w:date="2018-07-19T18:08:00Z">
        <w:r w:rsidRPr="00321FDC">
          <w:rPr>
            <w:u w:val="none"/>
            <w:rPrChange w:id="523" w:author="曲 王" w:date="2018-10-18T19:18:00Z">
              <w:rPr>
                <w:u w:val="single"/>
              </w:rPr>
            </w:rPrChange>
          </w:rPr>
          <w:delText xml:space="preserve"> </w:delText>
        </w:r>
      </w:del>
    </w:p>
    <w:p w14:paraId="35D20102" w14:textId="77777777" w:rsidR="00A2009C" w:rsidRDefault="00A2009C">
      <w:pPr>
        <w:pStyle w:val="affffffff6"/>
        <w:ind w:leftChars="0" w:left="0"/>
        <w:pPrChange w:id="524" w:author="zhangzhang" w:date="2018-08-20T15:38:00Z">
          <w:pPr>
            <w:pStyle w:val="afff4"/>
            <w:ind w:firstLineChars="0" w:firstLine="0"/>
          </w:pPr>
        </w:pPrChange>
      </w:pPr>
    </w:p>
    <w:p w14:paraId="547D7A46" w14:textId="77777777" w:rsidR="00A2009C" w:rsidRDefault="00CC579A">
      <w:pPr>
        <w:pStyle w:val="afff4"/>
        <w:ind w:firstLineChars="0" w:firstLine="0"/>
      </w:pPr>
      <w:r>
        <w:lastRenderedPageBreak/>
        <w:pict w14:anchorId="4A010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7pt;height:338.1pt">
            <v:imagedata r:id="rId19" o:title=""/>
          </v:shape>
        </w:pict>
      </w:r>
    </w:p>
    <w:p w14:paraId="6CC8B362" w14:textId="3F73203D" w:rsidR="00A2009C" w:rsidRDefault="00CB45E7">
      <w:pPr>
        <w:pStyle w:val="afff4"/>
        <w:ind w:firstLineChars="0" w:firstLine="0"/>
        <w:jc w:val="center"/>
        <w:rPr>
          <w:ins w:id="525" w:author="曲 王" w:date="2018-06-28T09:52:00Z"/>
        </w:rPr>
      </w:pPr>
      <w:r>
        <w:rPr>
          <w:rFonts w:hint="eastAsia"/>
        </w:rPr>
        <w:t>图1 定位引擎和客户应用系统</w:t>
      </w:r>
      <w:del w:id="526" w:author="曲 王" w:date="2018-06-28T09:50:00Z">
        <w:r>
          <w:rPr>
            <w:rFonts w:hint="eastAsia"/>
          </w:rPr>
          <w:delText>之间数据</w:delText>
        </w:r>
      </w:del>
      <w:r>
        <w:rPr>
          <w:rFonts w:hint="eastAsia"/>
        </w:rPr>
        <w:t>交互</w:t>
      </w:r>
      <w:ins w:id="527" w:author="Deng Yuejin" w:date="2018-08-29T18:04:00Z">
        <w:r w:rsidR="009E0490">
          <w:rPr>
            <w:rFonts w:hint="eastAsia"/>
          </w:rPr>
          <w:t>的</w:t>
        </w:r>
      </w:ins>
      <w:ins w:id="528" w:author="曲 王" w:date="2018-06-28T09:50:00Z">
        <w:r>
          <w:rPr>
            <w:rFonts w:hint="eastAsia"/>
          </w:rPr>
          <w:t>接口</w:t>
        </w:r>
      </w:ins>
    </w:p>
    <w:p w14:paraId="6A969C47" w14:textId="77777777" w:rsidR="00A2009C" w:rsidRDefault="00CB45E7">
      <w:pPr>
        <w:pStyle w:val="afff4"/>
        <w:ind w:firstLineChars="0" w:firstLine="0"/>
        <w:jc w:val="center"/>
        <w:rPr>
          <w:ins w:id="529" w:author="曲 王" w:date="2018-06-28T09:51:00Z"/>
          <w:del w:id="530" w:author="王曲" w:date="2018-07-19T22:54:00Z"/>
        </w:rPr>
      </w:pPr>
      <w:ins w:id="531" w:author="曲 王" w:date="2018-06-28T09:52:00Z">
        <w:del w:id="532" w:author="王曲" w:date="2018-07-19T22:54:00Z">
          <w:r>
            <w:rPr>
              <w:rFonts w:hint="eastAsia"/>
            </w:rPr>
            <w:delText>定位</w:delText>
          </w:r>
        </w:del>
      </w:ins>
      <w:ins w:id="533" w:author="曲 王" w:date="2018-06-28T09:53:00Z">
        <w:del w:id="534" w:author="王曲" w:date="2018-07-19T22:54:00Z">
          <w:r>
            <w:rPr>
              <w:rFonts w:hint="eastAsia"/>
            </w:rPr>
            <w:delText>请求，位置信息</w:delText>
          </w:r>
        </w:del>
      </w:ins>
      <w:bookmarkStart w:id="535" w:name="_Toc519804273"/>
      <w:bookmarkStart w:id="536" w:name="_Toc519804351"/>
      <w:bookmarkEnd w:id="535"/>
      <w:bookmarkEnd w:id="536"/>
    </w:p>
    <w:p w14:paraId="2EF63C5E" w14:textId="77777777" w:rsidR="00A2009C" w:rsidRDefault="00CB45E7">
      <w:pPr>
        <w:pStyle w:val="afff4"/>
        <w:ind w:firstLineChars="0" w:firstLine="0"/>
        <w:jc w:val="center"/>
        <w:rPr>
          <w:ins w:id="537" w:author="曲 王" w:date="2018-06-28T09:51:00Z"/>
          <w:del w:id="538" w:author="王曲" w:date="2018-07-19T22:54:00Z"/>
        </w:rPr>
      </w:pPr>
      <w:ins w:id="539" w:author="曲 王" w:date="2018-06-28T09:51:00Z">
        <w:del w:id="540" w:author="王曲" w:date="2018-07-19T22:54:00Z">
          <w:r>
            <w:rPr>
              <w:rFonts w:hint="eastAsia"/>
            </w:rPr>
            <w:delText>数据采集：</w:delText>
          </w:r>
          <w:bookmarkStart w:id="541" w:name="_Toc519804274"/>
          <w:bookmarkStart w:id="542" w:name="_Toc519804352"/>
          <w:bookmarkEnd w:id="541"/>
          <w:bookmarkEnd w:id="542"/>
        </w:del>
      </w:ins>
    </w:p>
    <w:p w14:paraId="37769D31" w14:textId="77777777" w:rsidR="00A2009C" w:rsidRDefault="00CB45E7">
      <w:pPr>
        <w:pStyle w:val="afff4"/>
        <w:ind w:firstLineChars="0" w:firstLine="0"/>
        <w:jc w:val="center"/>
        <w:rPr>
          <w:ins w:id="543" w:author="曲 王" w:date="2018-06-28T09:52:00Z"/>
          <w:del w:id="544" w:author="王曲" w:date="2018-07-19T22:54:00Z"/>
        </w:rPr>
      </w:pPr>
      <w:ins w:id="545" w:author="曲 王" w:date="2018-06-28T09:51:00Z">
        <w:del w:id="546" w:author="王曲" w:date="2018-07-19T22:54:00Z">
          <w:r>
            <w:rPr>
              <w:rFonts w:hint="eastAsia"/>
            </w:rPr>
            <w:delText>数据预处理</w:delText>
          </w:r>
        </w:del>
      </w:ins>
      <w:ins w:id="547" w:author="曲 王" w:date="2018-06-28T09:52:00Z">
        <w:del w:id="548" w:author="王曲" w:date="2018-07-19T22:54:00Z">
          <w:r>
            <w:rPr>
              <w:rFonts w:hint="eastAsia"/>
            </w:rPr>
            <w:delText>：</w:delText>
          </w:r>
          <w:bookmarkStart w:id="549" w:name="_Toc519804275"/>
          <w:bookmarkStart w:id="550" w:name="_Toc519804353"/>
          <w:bookmarkEnd w:id="549"/>
          <w:bookmarkEnd w:id="550"/>
        </w:del>
      </w:ins>
    </w:p>
    <w:p w14:paraId="5C793FBC" w14:textId="77777777" w:rsidR="00A2009C" w:rsidRDefault="00CB45E7">
      <w:pPr>
        <w:pStyle w:val="afff4"/>
        <w:spacing w:before="312" w:after="312"/>
        <w:ind w:firstLineChars="0" w:firstLine="0"/>
        <w:jc w:val="center"/>
        <w:rPr>
          <w:del w:id="551" w:author="王曲" w:date="2018-07-19T22:54:00Z"/>
        </w:rPr>
        <w:pPrChange w:id="552" w:author="wq" w:date="2018-07-20T17:29:00Z">
          <w:pPr>
            <w:pStyle w:val="afff4"/>
            <w:ind w:firstLineChars="0" w:firstLine="0"/>
            <w:jc w:val="center"/>
          </w:pPr>
        </w:pPrChange>
      </w:pPr>
      <w:ins w:id="553" w:author="曲 王" w:date="2018-06-28T09:52:00Z">
        <w:del w:id="554" w:author="王曲" w:date="2018-07-19T22:54:00Z">
          <w:r>
            <w:rPr>
              <w:rFonts w:hint="eastAsia"/>
            </w:rPr>
            <w:delText>数据格式化：</w:delText>
          </w:r>
        </w:del>
      </w:ins>
      <w:bookmarkStart w:id="555" w:name="_Toc519804276"/>
      <w:bookmarkStart w:id="556" w:name="_Toc519804354"/>
      <w:bookmarkEnd w:id="555"/>
      <w:bookmarkEnd w:id="556"/>
    </w:p>
    <w:p w14:paraId="328EEE75" w14:textId="77777777" w:rsidR="00A2009C" w:rsidRDefault="00CB45E7">
      <w:pPr>
        <w:pStyle w:val="a5"/>
        <w:spacing w:before="312" w:after="312"/>
      </w:pPr>
      <w:bookmarkStart w:id="557" w:name="_Toc279416089"/>
      <w:bookmarkStart w:id="558" w:name="_Toc279416010"/>
      <w:bookmarkStart w:id="559" w:name="_Toc278452159"/>
      <w:bookmarkStart w:id="560" w:name="_Toc278436735"/>
      <w:bookmarkStart w:id="561" w:name="_Toc278395097"/>
      <w:bookmarkStart w:id="562" w:name="_Toc278377580"/>
      <w:bookmarkStart w:id="563" w:name="_Toc278308050"/>
      <w:bookmarkStart w:id="564" w:name="_Toc277921086"/>
      <w:bookmarkStart w:id="565" w:name="_Toc252384478"/>
      <w:bookmarkStart w:id="566" w:name="_Toc248742025"/>
      <w:bookmarkStart w:id="567" w:name="_Toc245741876"/>
      <w:bookmarkStart w:id="568" w:name="_Toc519804355"/>
      <w:r>
        <w:rPr>
          <w:rFonts w:hint="eastAsia"/>
        </w:rPr>
        <w:t>子程序调用</w:t>
      </w:r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</w:p>
    <w:p w14:paraId="305ECC35" w14:textId="72DCE770" w:rsidR="00A2009C" w:rsidRDefault="00CB45E7">
      <w:pPr>
        <w:pStyle w:val="a6"/>
        <w:autoSpaceDE w:val="0"/>
        <w:autoSpaceDN w:val="0"/>
        <w:adjustRightInd w:val="0"/>
        <w:snapToGrid w:val="0"/>
        <w:spacing w:before="156" w:after="156" w:line="276" w:lineRule="auto"/>
        <w:ind w:rightChars="-50" w:right="-105"/>
        <w:rPr>
          <w:ins w:id="569" w:author="wq" w:date="2018-07-19T18:06:00Z"/>
          <w:kern w:val="21"/>
        </w:rPr>
        <w:pPrChange w:id="570" w:author="wq" w:date="2018-07-19T18:06:00Z">
          <w:pPr>
            <w:pStyle w:val="a5"/>
            <w:tabs>
              <w:tab w:val="left" w:pos="6677"/>
            </w:tabs>
            <w:autoSpaceDE w:val="0"/>
            <w:autoSpaceDN w:val="0"/>
            <w:adjustRightInd w:val="0"/>
            <w:snapToGrid w:val="0"/>
            <w:spacing w:before="312" w:after="312" w:line="276" w:lineRule="auto"/>
            <w:ind w:rightChars="-50" w:right="-105"/>
          </w:pPr>
        </w:pPrChange>
      </w:pPr>
      <w:bookmarkStart w:id="571" w:name="_Toc519804356"/>
      <w:ins w:id="572" w:author="wq" w:date="2018-07-19T18:06:00Z">
        <w:del w:id="573" w:author="Deng Yuejin" w:date="2018-08-29T18:23:00Z">
          <w:r w:rsidDel="00C23D4E">
            <w:rPr>
              <w:rFonts w:hint="eastAsia"/>
            </w:rPr>
            <w:delText>总览</w:delText>
          </w:r>
        </w:del>
      </w:ins>
      <w:bookmarkEnd w:id="571"/>
      <w:ins w:id="574" w:author="Deng Yuejin" w:date="2018-08-29T18:23:00Z">
        <w:r w:rsidR="00C23D4E">
          <w:rPr>
            <w:rFonts w:hint="eastAsia"/>
          </w:rPr>
          <w:t>接口</w:t>
        </w:r>
      </w:ins>
    </w:p>
    <w:p w14:paraId="7BCF7CF3" w14:textId="77777777" w:rsidR="00C23D4E" w:rsidRPr="00321FDC" w:rsidRDefault="00C23D4E">
      <w:pPr>
        <w:pStyle w:val="affffffff6"/>
        <w:spacing w:before="312" w:after="312"/>
        <w:ind w:leftChars="0" w:left="0" w:rightChars="-50"/>
        <w:rPr>
          <w:ins w:id="575" w:author="Deng Yuejin" w:date="2018-08-29T18:26:00Z"/>
        </w:rPr>
        <w:pPrChange w:id="576" w:author="zhangzhang" w:date="2018-08-20T15:39:00Z">
          <w:pPr>
            <w:pStyle w:val="a5"/>
            <w:numPr>
              <w:numId w:val="0"/>
            </w:numPr>
            <w:tabs>
              <w:tab w:val="left" w:pos="6677"/>
            </w:tabs>
            <w:autoSpaceDE w:val="0"/>
            <w:autoSpaceDN w:val="0"/>
            <w:adjustRightInd w:val="0"/>
            <w:snapToGrid w:val="0"/>
            <w:spacing w:before="312" w:after="312" w:line="276" w:lineRule="auto"/>
            <w:ind w:rightChars="-50" w:right="-105" w:firstLineChars="150" w:firstLine="315"/>
          </w:pPr>
        </w:pPrChange>
      </w:pPr>
      <w:ins w:id="577" w:author="Deng Yuejin" w:date="2018-08-29T18:24:00Z">
        <w:r w:rsidRPr="00321FDC">
          <w:rPr>
            <w:rFonts w:hint="eastAsia"/>
            <w:u w:val="none"/>
          </w:rPr>
          <w:t>本标准给出了以Java语言为例的</w:t>
        </w:r>
      </w:ins>
      <w:r w:rsidR="00CB45E7" w:rsidRPr="00321FDC">
        <w:rPr>
          <w:rFonts w:hint="eastAsia"/>
          <w:u w:val="none"/>
        </w:rPr>
        <w:t>磁定位</w:t>
      </w:r>
      <w:del w:id="578" w:author="wq" w:date="2018-07-20T17:30:00Z">
        <w:r w:rsidR="00CB45E7" w:rsidRPr="00321FDC">
          <w:rPr>
            <w:rFonts w:hint="eastAsia"/>
            <w:u w:val="none"/>
          </w:rPr>
          <w:delText>数据</w:delText>
        </w:r>
      </w:del>
      <w:r w:rsidR="00CB45E7" w:rsidRPr="00321FDC">
        <w:rPr>
          <w:rFonts w:hint="eastAsia"/>
          <w:u w:val="none"/>
        </w:rPr>
        <w:t>接口</w:t>
      </w:r>
      <w:ins w:id="579" w:author="Deng Yuejin" w:date="2018-08-29T18:25:00Z">
        <w:r w:rsidRPr="00321FDC">
          <w:rPr>
            <w:rFonts w:hint="eastAsia"/>
            <w:u w:val="none"/>
          </w:rPr>
          <w:t>定义</w:t>
        </w:r>
      </w:ins>
      <w:ins w:id="580" w:author="Deng Yuejin" w:date="2018-08-29T18:24:00Z">
        <w:r w:rsidRPr="00321FDC">
          <w:rPr>
            <w:rFonts w:hint="eastAsia"/>
            <w:u w:val="none"/>
          </w:rPr>
          <w:t>，</w:t>
        </w:r>
      </w:ins>
      <w:ins w:id="581" w:author="Deng Yuejin" w:date="2018-08-29T18:25:00Z">
        <w:r w:rsidRPr="00321FDC">
          <w:rPr>
            <w:rFonts w:hint="eastAsia"/>
            <w:u w:val="none"/>
          </w:rPr>
          <w:t>但磁定位接口实现应</w:t>
        </w:r>
      </w:ins>
      <w:del w:id="582" w:author="Deng Yuejin" w:date="2018-08-29T18:25:00Z">
        <w:r w:rsidR="00CB45E7" w:rsidRPr="00321FDC" w:rsidDel="00C23D4E">
          <w:rPr>
            <w:rFonts w:hint="eastAsia"/>
            <w:u w:val="none"/>
          </w:rPr>
          <w:delText>规范具有良好的跨平台能力，</w:delText>
        </w:r>
      </w:del>
      <w:r w:rsidR="00CB45E7" w:rsidRPr="00321FDC">
        <w:rPr>
          <w:rFonts w:hint="eastAsia"/>
          <w:u w:val="none"/>
        </w:rPr>
        <w:t>不受限于具体的编程语言</w:t>
      </w:r>
      <w:del w:id="583" w:author="Deng Yuejin" w:date="2018-08-29T18:26:00Z">
        <w:r w:rsidR="00CB45E7" w:rsidRPr="00321FDC" w:rsidDel="00C23D4E">
          <w:rPr>
            <w:rFonts w:hint="eastAsia"/>
            <w:u w:val="none"/>
          </w:rPr>
          <w:delText>，这里</w:delText>
        </w:r>
      </w:del>
      <w:del w:id="584" w:author="Deng Yuejin" w:date="2018-08-29T18:24:00Z">
        <w:r w:rsidR="00CB45E7" w:rsidRPr="00321FDC" w:rsidDel="00C23D4E">
          <w:rPr>
            <w:rFonts w:hint="eastAsia"/>
            <w:u w:val="none"/>
          </w:rPr>
          <w:delText>以Java语言为例</w:delText>
        </w:r>
      </w:del>
      <w:del w:id="585" w:author="Deng Yuejin" w:date="2018-08-29T18:26:00Z">
        <w:r w:rsidR="00CB45E7" w:rsidRPr="00321FDC" w:rsidDel="00C23D4E">
          <w:rPr>
            <w:rFonts w:hint="eastAsia"/>
            <w:u w:val="none"/>
          </w:rPr>
          <w:delText>介绍子程序调用过程</w:delText>
        </w:r>
      </w:del>
      <w:ins w:id="586" w:author="Deng Yuejin" w:date="2018-08-29T18:26:00Z">
        <w:r w:rsidRPr="00321FDC">
          <w:rPr>
            <w:rFonts w:hint="eastAsia"/>
            <w:u w:val="none"/>
          </w:rPr>
          <w:t>。</w:t>
        </w:r>
      </w:ins>
    </w:p>
    <w:p w14:paraId="3FCCCE97" w14:textId="602F2C6A" w:rsidR="00A2009C" w:rsidRPr="00321FDC" w:rsidRDefault="00C23D4E">
      <w:pPr>
        <w:pStyle w:val="affffffff6"/>
        <w:spacing w:before="312" w:after="312"/>
        <w:ind w:leftChars="0" w:left="0" w:rightChars="-50"/>
        <w:rPr>
          <w:ins w:id="587" w:author="wq" w:date="2018-07-19T18:06:00Z"/>
        </w:rPr>
        <w:pPrChange w:id="588" w:author="zhangzhang" w:date="2018-08-20T15:39:00Z">
          <w:pPr>
            <w:pStyle w:val="a5"/>
            <w:numPr>
              <w:numId w:val="0"/>
            </w:numPr>
            <w:tabs>
              <w:tab w:val="left" w:pos="6677"/>
            </w:tabs>
            <w:autoSpaceDE w:val="0"/>
            <w:autoSpaceDN w:val="0"/>
            <w:adjustRightInd w:val="0"/>
            <w:snapToGrid w:val="0"/>
            <w:spacing w:before="312" w:after="312" w:line="276" w:lineRule="auto"/>
            <w:ind w:rightChars="-50" w:right="-105" w:firstLineChars="150" w:firstLine="315"/>
          </w:pPr>
        </w:pPrChange>
      </w:pPr>
      <w:ins w:id="589" w:author="Deng Yuejin" w:date="2018-08-29T18:26:00Z">
        <w:r w:rsidRPr="00321FDC">
          <w:rPr>
            <w:rFonts w:hint="eastAsia"/>
            <w:u w:val="none"/>
          </w:rPr>
          <w:t>磁定位接口包括</w:t>
        </w:r>
      </w:ins>
      <w:del w:id="590" w:author="Deng Yuejin" w:date="2018-08-29T18:26:00Z">
        <w:r w:rsidR="00CB45E7" w:rsidRPr="00321FDC" w:rsidDel="00C23D4E">
          <w:rPr>
            <w:rFonts w:hint="eastAsia"/>
            <w:u w:val="none"/>
          </w:rPr>
          <w:delText>。</w:delText>
        </w:r>
      </w:del>
      <w:ins w:id="591" w:author="Deng Yuejin" w:date="2018-08-29T18:26:00Z">
        <w:r w:rsidRPr="00321FDC">
          <w:rPr>
            <w:rFonts w:hint="eastAsia"/>
            <w:u w:val="none"/>
          </w:rPr>
          <w:t>：</w:t>
        </w:r>
      </w:ins>
    </w:p>
    <w:p w14:paraId="2F1E5FAE" w14:textId="77777777" w:rsidR="00A2009C" w:rsidRPr="00321FDC" w:rsidRDefault="00CB45E7">
      <w:pPr>
        <w:pStyle w:val="affffffff6"/>
        <w:spacing w:before="312" w:after="312"/>
        <w:ind w:leftChars="0" w:left="0" w:rightChars="-50"/>
        <w:rPr>
          <w:ins w:id="592" w:author="wq" w:date="2018-07-19T18:06:00Z"/>
        </w:rPr>
        <w:pPrChange w:id="593" w:author="zhangzhang" w:date="2018-08-20T15:39:00Z">
          <w:pPr>
            <w:pStyle w:val="a5"/>
            <w:numPr>
              <w:numId w:val="0"/>
            </w:numPr>
            <w:tabs>
              <w:tab w:val="left" w:pos="6677"/>
            </w:tabs>
            <w:autoSpaceDE w:val="0"/>
            <w:autoSpaceDN w:val="0"/>
            <w:adjustRightInd w:val="0"/>
            <w:snapToGrid w:val="0"/>
            <w:spacing w:before="312" w:after="312" w:line="276" w:lineRule="auto"/>
            <w:ind w:rightChars="-50" w:right="-105" w:firstLineChars="150" w:firstLine="315"/>
          </w:pPr>
        </w:pPrChange>
      </w:pPr>
      <w:ins w:id="594" w:author="wq" w:date="2018-07-19T18:06:00Z">
        <w:r w:rsidRPr="00321FDC">
          <w:rPr>
            <w:rFonts w:hint="eastAsia"/>
            <w:u w:val="none"/>
          </w:rPr>
          <w:t>Boolean</w:t>
        </w:r>
      </w:ins>
      <w:ins w:id="595" w:author="王曲" w:date="2018-07-19T22:13:00Z">
        <w:r w:rsidRPr="00321FDC">
          <w:rPr>
            <w:u w:val="none"/>
          </w:rPr>
          <w:t xml:space="preserve"> </w:t>
        </w:r>
      </w:ins>
      <w:ins w:id="596" w:author="wq" w:date="2018-07-19T18:06:00Z">
        <w:del w:id="597" w:author="王曲" w:date="2018-07-19T22:13:00Z">
          <w:r w:rsidRPr="00321FDC">
            <w:rPr>
              <w:rFonts w:hint="eastAsia"/>
              <w:u w:val="none"/>
            </w:rPr>
            <w:delText xml:space="preserve"> </w:delText>
          </w:r>
        </w:del>
        <w:r w:rsidRPr="00321FDC">
          <w:rPr>
            <w:rFonts w:hint="eastAsia"/>
            <w:u w:val="none"/>
          </w:rPr>
          <w:t>requestPositioning(RequestData requestData)</w:t>
        </w:r>
      </w:ins>
    </w:p>
    <w:p w14:paraId="3B497479" w14:textId="7F11E61A" w:rsidR="00A2009C" w:rsidRPr="00321FDC" w:rsidRDefault="00C23D4E">
      <w:pPr>
        <w:pStyle w:val="affffffff6"/>
        <w:ind w:leftChars="0" w:left="0"/>
        <w:pPrChange w:id="598" w:author="zhangzhang" w:date="2018-08-20T15:39:00Z">
          <w:pPr>
            <w:pStyle w:val="afff4"/>
          </w:pPr>
        </w:pPrChange>
      </w:pPr>
      <w:ins w:id="599" w:author="Deng Yuejin" w:date="2018-08-29T18:26:00Z">
        <w:r w:rsidRPr="00321FDC">
          <w:rPr>
            <w:rFonts w:hint="eastAsia"/>
            <w:u w:val="none"/>
          </w:rPr>
          <w:t>B</w:t>
        </w:r>
        <w:r w:rsidRPr="00321FDC">
          <w:rPr>
            <w:u w:val="none"/>
          </w:rPr>
          <w:t>o</w:t>
        </w:r>
      </w:ins>
      <w:ins w:id="600" w:author="wq" w:date="2018-07-19T18:06:00Z">
        <w:del w:id="601" w:author="zhangzhang" w:date="2018-08-20T15:39:00Z">
          <w:r w:rsidR="00CB45E7" w:rsidRPr="00321FDC">
            <w:rPr>
              <w:rFonts w:hint="eastAsia"/>
              <w:u w:val="none"/>
            </w:rPr>
            <w:delText>o</w:delText>
          </w:r>
        </w:del>
        <w:r w:rsidR="00CB45E7" w:rsidRPr="00321FDC">
          <w:rPr>
            <w:rFonts w:hint="eastAsia"/>
            <w:u w:val="none"/>
          </w:rPr>
          <w:t>olean receivePositioningResult(PositioningResult positioningResult)</w:t>
        </w:r>
      </w:ins>
    </w:p>
    <w:p w14:paraId="0C060CC5" w14:textId="7CEE764F" w:rsidR="00A2009C" w:rsidRDefault="00CB45E7">
      <w:pPr>
        <w:pStyle w:val="a6"/>
        <w:spacing w:before="156" w:after="156"/>
      </w:pPr>
      <w:bookmarkStart w:id="602" w:name="_Toc279416091"/>
      <w:bookmarkStart w:id="603" w:name="_Toc279416012"/>
      <w:bookmarkStart w:id="604" w:name="_Toc278452161"/>
      <w:bookmarkStart w:id="605" w:name="_Toc278436737"/>
      <w:bookmarkStart w:id="606" w:name="_Toc278395099"/>
      <w:bookmarkStart w:id="607" w:name="_Toc278377582"/>
      <w:bookmarkStart w:id="608" w:name="_Toc278308052"/>
      <w:bookmarkStart w:id="609" w:name="_Toc277921088"/>
      <w:bookmarkStart w:id="610" w:name="_Toc252384480"/>
      <w:bookmarkStart w:id="611" w:name="_Toc248742027"/>
      <w:bookmarkStart w:id="612" w:name="_Toc245741878"/>
      <w:bookmarkStart w:id="613" w:name="_Toc519804357"/>
      <w:r>
        <w:rPr>
          <w:rFonts w:hint="eastAsia"/>
        </w:rPr>
        <w:t>远程过程调用：</w:t>
      </w:r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ins w:id="614" w:author="Deng Yuejin" w:date="2018-08-29T18:33:00Z">
        <w:r w:rsidR="00070B59">
          <w:rPr>
            <w:rFonts w:hint="eastAsia"/>
          </w:rPr>
          <w:t>请求</w:t>
        </w:r>
      </w:ins>
      <w:del w:id="615" w:author="曲 王" w:date="2018-06-28T10:04:00Z">
        <w:r>
          <w:rPr>
            <w:rFonts w:hint="eastAsia"/>
          </w:rPr>
          <w:delText>发起</w:delText>
        </w:r>
      </w:del>
      <w:r>
        <w:rPr>
          <w:rFonts w:hint="eastAsia"/>
        </w:rPr>
        <w:t>定位</w:t>
      </w:r>
      <w:del w:id="616" w:author="Deng Yuejin" w:date="2018-08-29T18:33:00Z">
        <w:r w:rsidDel="00070B59">
          <w:rPr>
            <w:rFonts w:hint="eastAsia"/>
          </w:rPr>
          <w:delText>请求</w:delText>
        </w:r>
      </w:del>
      <w:bookmarkEnd w:id="613"/>
    </w:p>
    <w:p w14:paraId="5F2487A1" w14:textId="77777777" w:rsidR="00A2009C" w:rsidRDefault="00CB45E7">
      <w:pPr>
        <w:widowControl/>
        <w:numPr>
          <w:ilvl w:val="2"/>
          <w:numId w:val="2"/>
        </w:numPr>
        <w:spacing w:beforeLines="50" w:before="156" w:afterLines="50" w:after="156"/>
        <w:jc w:val="left"/>
        <w:outlineLvl w:val="3"/>
        <w:rPr>
          <w:rFonts w:ascii="黑体" w:eastAsia="黑体"/>
          <w:kern w:val="0"/>
          <w:szCs w:val="21"/>
        </w:rPr>
      </w:pPr>
      <w:bookmarkStart w:id="617" w:name="_Toc279416092"/>
      <w:bookmarkStart w:id="618" w:name="_Toc279416013"/>
      <w:bookmarkStart w:id="619" w:name="_Toc278452162"/>
      <w:bookmarkStart w:id="620" w:name="_Toc278436738"/>
      <w:bookmarkStart w:id="621" w:name="_Toc278395100"/>
      <w:bookmarkStart w:id="622" w:name="_Toc278377583"/>
      <w:bookmarkStart w:id="623" w:name="_Toc278308053"/>
      <w:bookmarkStart w:id="624" w:name="_Toc277921089"/>
      <w:bookmarkStart w:id="625" w:name="_Toc252384481"/>
      <w:bookmarkStart w:id="626" w:name="_Toc248742028"/>
      <w:bookmarkStart w:id="627" w:name="_Toc245741879"/>
      <w:r>
        <w:rPr>
          <w:rFonts w:ascii="黑体" w:eastAsia="黑体" w:hint="eastAsia"/>
          <w:kern w:val="0"/>
          <w:szCs w:val="21"/>
        </w:rPr>
        <w:t>目的</w:t>
      </w:r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</w:p>
    <w:p w14:paraId="17740FD2" w14:textId="3DAE445A" w:rsidR="00A2009C" w:rsidRDefault="00CB45E7">
      <w:pPr>
        <w:widowControl/>
        <w:numPr>
          <w:ilvl w:val="0"/>
          <w:numId w:val="3"/>
        </w:numPr>
        <w:tabs>
          <w:tab w:val="left" w:pos="6677"/>
        </w:tabs>
        <w:autoSpaceDE w:val="0"/>
        <w:autoSpaceDN w:val="0"/>
        <w:adjustRightInd w:val="0"/>
        <w:snapToGrid w:val="0"/>
        <w:spacing w:line="276" w:lineRule="auto"/>
        <w:ind w:left="107" w:rightChars="-50" w:right="-105" w:firstLineChars="200" w:firstLine="428"/>
        <w:rPr>
          <w:rFonts w:ascii="宋体" w:hAnsi="宋体"/>
          <w:spacing w:val="2"/>
          <w:kern w:val="21"/>
          <w:szCs w:val="21"/>
        </w:rPr>
      </w:pPr>
      <w:r>
        <w:rPr>
          <w:rFonts w:ascii="宋体" w:hAnsi="宋体" w:hint="eastAsia"/>
          <w:spacing w:val="2"/>
          <w:kern w:val="21"/>
          <w:szCs w:val="21"/>
        </w:rPr>
        <w:t>客户端向定位</w:t>
      </w:r>
      <w:del w:id="628" w:author="Deng Yuejin" w:date="2018-08-29T18:27:00Z">
        <w:r w:rsidDel="00CE3C79">
          <w:rPr>
            <w:rFonts w:ascii="宋体" w:hAnsi="宋体" w:hint="eastAsia"/>
            <w:spacing w:val="2"/>
            <w:kern w:val="21"/>
            <w:szCs w:val="21"/>
          </w:rPr>
          <w:delText>服务器</w:delText>
        </w:r>
      </w:del>
      <w:ins w:id="629" w:author="Deng Yuejin" w:date="2018-08-29T18:27:00Z">
        <w:r w:rsidR="00CE3C79">
          <w:rPr>
            <w:rFonts w:ascii="宋体" w:hAnsi="宋体" w:hint="eastAsia"/>
            <w:spacing w:val="2"/>
            <w:kern w:val="21"/>
            <w:szCs w:val="21"/>
          </w:rPr>
          <w:t>引擎</w:t>
        </w:r>
      </w:ins>
      <w:r>
        <w:rPr>
          <w:rFonts w:ascii="宋体" w:hAnsi="宋体" w:hint="eastAsia"/>
          <w:spacing w:val="2"/>
          <w:kern w:val="21"/>
          <w:szCs w:val="21"/>
        </w:rPr>
        <w:t>发起定位请求</w:t>
      </w:r>
      <w:del w:id="630" w:author="曲 王" w:date="2018-10-18T19:17:00Z">
        <w:r w:rsidDel="00321FDC">
          <w:rPr>
            <w:rFonts w:ascii="宋体" w:hAnsi="宋体" w:hint="eastAsia"/>
            <w:spacing w:val="2"/>
            <w:kern w:val="21"/>
            <w:szCs w:val="21"/>
          </w:rPr>
          <w:delText>。</w:delText>
        </w:r>
      </w:del>
    </w:p>
    <w:p w14:paraId="5A8FA715" w14:textId="29DB50A3" w:rsidR="00A2009C" w:rsidRDefault="00CB45E7">
      <w:pPr>
        <w:widowControl/>
        <w:numPr>
          <w:ilvl w:val="2"/>
          <w:numId w:val="2"/>
        </w:numPr>
        <w:spacing w:beforeLines="50" w:before="156" w:afterLines="50" w:after="156"/>
        <w:jc w:val="left"/>
        <w:outlineLvl w:val="3"/>
        <w:rPr>
          <w:rFonts w:ascii="黑体" w:eastAsia="黑体"/>
          <w:kern w:val="0"/>
          <w:szCs w:val="21"/>
        </w:rPr>
      </w:pPr>
      <w:bookmarkStart w:id="631" w:name="_Toc279416093"/>
      <w:bookmarkStart w:id="632" w:name="_Toc279416014"/>
      <w:bookmarkStart w:id="633" w:name="_Toc278452163"/>
      <w:bookmarkStart w:id="634" w:name="_Toc278436739"/>
      <w:bookmarkStart w:id="635" w:name="_Toc278395101"/>
      <w:bookmarkStart w:id="636" w:name="_Toc278377584"/>
      <w:bookmarkStart w:id="637" w:name="_Toc278308054"/>
      <w:bookmarkStart w:id="638" w:name="_Toc277921090"/>
      <w:bookmarkStart w:id="639" w:name="_Toc252384482"/>
      <w:bookmarkStart w:id="640" w:name="_Toc248742029"/>
      <w:bookmarkStart w:id="641" w:name="_Toc245741880"/>
      <w:del w:id="642" w:author="Deng Yuejin" w:date="2018-08-29T18:28:00Z">
        <w:r w:rsidDel="0072565D">
          <w:rPr>
            <w:rFonts w:ascii="黑体" w:eastAsia="黑体" w:hint="eastAsia"/>
            <w:kern w:val="0"/>
            <w:szCs w:val="21"/>
          </w:rPr>
          <w:delText>概要</w:delText>
        </w:r>
      </w:del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ins w:id="643" w:author="Deng Yuejin" w:date="2018-08-29T18:28:00Z">
        <w:r w:rsidR="0072565D">
          <w:rPr>
            <w:rFonts w:ascii="黑体" w:eastAsia="黑体" w:hint="eastAsia"/>
            <w:kern w:val="0"/>
            <w:szCs w:val="21"/>
          </w:rPr>
          <w:t>接口定义</w:t>
        </w:r>
      </w:ins>
    </w:p>
    <w:p w14:paraId="5409A885" w14:textId="679098C7" w:rsidR="00A2009C" w:rsidDel="0072565D" w:rsidRDefault="00CB45E7">
      <w:pPr>
        <w:widowControl/>
        <w:numPr>
          <w:ilvl w:val="0"/>
          <w:numId w:val="3"/>
        </w:numPr>
        <w:tabs>
          <w:tab w:val="left" w:pos="6677"/>
        </w:tabs>
        <w:autoSpaceDE w:val="0"/>
        <w:autoSpaceDN w:val="0"/>
        <w:adjustRightInd w:val="0"/>
        <w:snapToGrid w:val="0"/>
        <w:spacing w:line="276" w:lineRule="auto"/>
        <w:ind w:left="107" w:rightChars="-50" w:right="-105" w:firstLineChars="200" w:firstLine="428"/>
        <w:rPr>
          <w:del w:id="644" w:author="Deng Yuejin" w:date="2018-08-29T18:29:00Z"/>
          <w:rFonts w:ascii="宋体" w:hAnsi="宋体"/>
          <w:spacing w:val="2"/>
          <w:kern w:val="21"/>
          <w:szCs w:val="21"/>
        </w:rPr>
      </w:pPr>
      <w:del w:id="645" w:author="Deng Yuejin" w:date="2018-08-29T18:29:00Z">
        <w:r w:rsidDel="0072565D">
          <w:rPr>
            <w:rFonts w:ascii="宋体" w:hAnsi="宋体" w:hint="eastAsia"/>
            <w:spacing w:val="2"/>
            <w:kern w:val="21"/>
            <w:szCs w:val="21"/>
          </w:rPr>
          <w:delText>Java语言语法的RPC函数描述如下：</w:delText>
        </w:r>
      </w:del>
    </w:p>
    <w:p w14:paraId="1192D2A2" w14:textId="77777777" w:rsidR="00A2009C" w:rsidRDefault="00CB45E7">
      <w:pPr>
        <w:widowControl/>
        <w:tabs>
          <w:tab w:val="left" w:pos="6677"/>
        </w:tabs>
        <w:autoSpaceDE w:val="0"/>
        <w:autoSpaceDN w:val="0"/>
        <w:adjustRightInd w:val="0"/>
        <w:snapToGrid w:val="0"/>
        <w:spacing w:line="276" w:lineRule="auto"/>
        <w:ind w:rightChars="-50" w:right="-105"/>
        <w:rPr>
          <w:rFonts w:ascii="宋体" w:hAnsi="宋体"/>
          <w:spacing w:val="2"/>
          <w:kern w:val="21"/>
          <w:szCs w:val="21"/>
        </w:rPr>
        <w:pPrChange w:id="646" w:author="Deng Yuejin" w:date="2018-08-29T18:29:00Z">
          <w:pPr>
            <w:widowControl/>
            <w:numPr>
              <w:numId w:val="3"/>
            </w:numPr>
            <w:tabs>
              <w:tab w:val="left" w:pos="6677"/>
            </w:tabs>
            <w:autoSpaceDE w:val="0"/>
            <w:autoSpaceDN w:val="0"/>
            <w:adjustRightInd w:val="0"/>
            <w:snapToGrid w:val="0"/>
            <w:spacing w:line="276" w:lineRule="auto"/>
            <w:ind w:left="107" w:rightChars="-50" w:right="-105" w:firstLineChars="200" w:firstLine="428"/>
          </w:pPr>
        </w:pPrChange>
      </w:pPr>
      <w:r>
        <w:rPr>
          <w:rFonts w:ascii="宋体" w:hAnsi="宋体" w:hint="eastAsia"/>
          <w:spacing w:val="2"/>
          <w:kern w:val="21"/>
          <w:szCs w:val="21"/>
        </w:rPr>
        <w:t>Boolean requestPositioning(RequestData requestData)</w:t>
      </w:r>
    </w:p>
    <w:p w14:paraId="48A73BEF" w14:textId="77777777" w:rsidR="00A2009C" w:rsidRDefault="00CB45E7">
      <w:pPr>
        <w:widowControl/>
        <w:numPr>
          <w:ilvl w:val="0"/>
          <w:numId w:val="3"/>
        </w:numPr>
        <w:tabs>
          <w:tab w:val="left" w:pos="6677"/>
        </w:tabs>
        <w:autoSpaceDE w:val="0"/>
        <w:autoSpaceDN w:val="0"/>
        <w:adjustRightInd w:val="0"/>
        <w:snapToGrid w:val="0"/>
        <w:spacing w:line="276" w:lineRule="auto"/>
        <w:ind w:left="107" w:rightChars="-50" w:right="-105" w:firstLineChars="200" w:firstLine="428"/>
        <w:rPr>
          <w:rFonts w:ascii="宋体" w:hAnsi="宋体"/>
          <w:spacing w:val="2"/>
          <w:kern w:val="21"/>
          <w:szCs w:val="21"/>
        </w:rPr>
      </w:pPr>
      <w:r>
        <w:rPr>
          <w:rFonts w:ascii="宋体" w:hAnsi="宋体" w:hint="eastAsia"/>
          <w:spacing w:val="2"/>
          <w:kern w:val="21"/>
          <w:szCs w:val="21"/>
        </w:rPr>
        <w:lastRenderedPageBreak/>
        <w:t>输入参数：</w:t>
      </w:r>
    </w:p>
    <w:p w14:paraId="52B32AAC" w14:textId="741564B0" w:rsidR="00A2009C" w:rsidRDefault="00CB45E7">
      <w:pPr>
        <w:ind w:left="1080" w:firstLine="428"/>
        <w:rPr>
          <w:rFonts w:ascii="宋体"/>
          <w:kern w:val="0"/>
          <w:szCs w:val="20"/>
        </w:rPr>
      </w:pPr>
      <w:r>
        <w:rPr>
          <w:rFonts w:ascii="宋体" w:hint="eastAsia"/>
          <w:kern w:val="0"/>
          <w:szCs w:val="20"/>
        </w:rPr>
        <w:t>requestData 请求定位参数</w:t>
      </w:r>
      <w:ins w:id="647" w:author="Deng Yuejin" w:date="2018-08-29T18:32:00Z">
        <w:r w:rsidR="002F6C5A">
          <w:rPr>
            <w:rFonts w:ascii="宋体" w:hint="eastAsia"/>
            <w:kern w:val="0"/>
            <w:szCs w:val="20"/>
          </w:rPr>
          <w:t>，见7</w:t>
        </w:r>
        <w:r w:rsidR="002F6C5A">
          <w:rPr>
            <w:rFonts w:ascii="宋体"/>
            <w:kern w:val="0"/>
            <w:szCs w:val="20"/>
          </w:rPr>
          <w:t>.1</w:t>
        </w:r>
        <w:r w:rsidR="002F6C5A">
          <w:rPr>
            <w:rFonts w:ascii="宋体" w:hint="eastAsia"/>
            <w:kern w:val="0"/>
            <w:szCs w:val="20"/>
          </w:rPr>
          <w:t>节</w:t>
        </w:r>
      </w:ins>
    </w:p>
    <w:p w14:paraId="3E78E313" w14:textId="77777777" w:rsidR="00A2009C" w:rsidRDefault="00CB45E7">
      <w:pPr>
        <w:widowControl/>
        <w:numPr>
          <w:ilvl w:val="0"/>
          <w:numId w:val="3"/>
        </w:numPr>
        <w:tabs>
          <w:tab w:val="left" w:pos="6677"/>
        </w:tabs>
        <w:autoSpaceDE w:val="0"/>
        <w:autoSpaceDN w:val="0"/>
        <w:adjustRightInd w:val="0"/>
        <w:snapToGrid w:val="0"/>
        <w:spacing w:line="276" w:lineRule="auto"/>
        <w:ind w:left="107" w:rightChars="-50" w:right="-105" w:firstLineChars="200" w:firstLine="428"/>
        <w:rPr>
          <w:rFonts w:ascii="宋体" w:hAnsi="宋体"/>
          <w:spacing w:val="2"/>
          <w:kern w:val="21"/>
          <w:szCs w:val="21"/>
        </w:rPr>
      </w:pPr>
      <w:r>
        <w:rPr>
          <w:rFonts w:ascii="宋体" w:hAnsi="宋体" w:hint="eastAsia"/>
          <w:spacing w:val="2"/>
          <w:kern w:val="21"/>
          <w:szCs w:val="21"/>
        </w:rPr>
        <w:t>输出参数：</w:t>
      </w:r>
    </w:p>
    <w:p w14:paraId="3EAC1A88" w14:textId="77777777" w:rsidR="00A2009C" w:rsidRDefault="00CB45E7">
      <w:pPr>
        <w:ind w:left="1080" w:firstLine="428"/>
        <w:rPr>
          <w:rFonts w:ascii="宋体"/>
          <w:spacing w:val="2"/>
          <w:kern w:val="0"/>
          <w:szCs w:val="21"/>
        </w:rPr>
      </w:pPr>
      <w:r>
        <w:rPr>
          <w:rFonts w:ascii="宋体" w:hint="eastAsia"/>
          <w:kern w:val="0"/>
          <w:szCs w:val="20"/>
        </w:rPr>
        <w:t>Boolean 定位请求是否发送成功</w:t>
      </w:r>
    </w:p>
    <w:p w14:paraId="6B82A9F2" w14:textId="3A574C40" w:rsidR="00A2009C" w:rsidRDefault="00CB45E7">
      <w:pPr>
        <w:pStyle w:val="a6"/>
        <w:spacing w:before="156" w:after="156"/>
      </w:pPr>
      <w:bookmarkStart w:id="648" w:name="_Toc245741889"/>
      <w:bookmarkStart w:id="649" w:name="_Toc245741890"/>
      <w:bookmarkStart w:id="650" w:name="_Toc245741904"/>
      <w:bookmarkStart w:id="651" w:name="_Toc245741897"/>
      <w:bookmarkStart w:id="652" w:name="_Toc245741891"/>
      <w:bookmarkStart w:id="653" w:name="_Toc245741922"/>
      <w:bookmarkStart w:id="654" w:name="_Toc245741913"/>
      <w:bookmarkStart w:id="655" w:name="_Toc245741924"/>
      <w:bookmarkStart w:id="656" w:name="_Toc245741925"/>
      <w:bookmarkStart w:id="657" w:name="_Toc245741923"/>
      <w:bookmarkStart w:id="658" w:name="_Toc245741926"/>
      <w:bookmarkStart w:id="659" w:name="_Toc245741927"/>
      <w:bookmarkStart w:id="660" w:name="_Toc245741919"/>
      <w:bookmarkStart w:id="661" w:name="_Toc245741914"/>
      <w:bookmarkStart w:id="662" w:name="_Toc245741912"/>
      <w:bookmarkStart w:id="663" w:name="_Toc245741911"/>
      <w:bookmarkStart w:id="664" w:name="_Toc245741910"/>
      <w:bookmarkStart w:id="665" w:name="_Toc245741909"/>
      <w:bookmarkStart w:id="666" w:name="_Toc245741907"/>
      <w:bookmarkStart w:id="667" w:name="_Toc245741905"/>
      <w:bookmarkStart w:id="668" w:name="_Toc245741902"/>
      <w:bookmarkStart w:id="669" w:name="_Toc277921099"/>
      <w:bookmarkStart w:id="670" w:name="_Toc252384490"/>
      <w:bookmarkStart w:id="671" w:name="_Toc279416023"/>
      <w:bookmarkStart w:id="672" w:name="_Toc279416102"/>
      <w:bookmarkStart w:id="673" w:name="_Toc278436748"/>
      <w:bookmarkStart w:id="674" w:name="_Toc278308063"/>
      <w:bookmarkStart w:id="675" w:name="_Toc278452172"/>
      <w:bookmarkStart w:id="676" w:name="_Toc245741929"/>
      <w:bookmarkStart w:id="677" w:name="_Toc248742037"/>
      <w:bookmarkStart w:id="678" w:name="_Toc278377593"/>
      <w:bookmarkStart w:id="679" w:name="_Toc278395110"/>
      <w:bookmarkStart w:id="680" w:name="_Toc519804358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r>
        <w:rPr>
          <w:rFonts w:hint="eastAsia"/>
        </w:rPr>
        <w:t>远程过程调用：</w:t>
      </w:r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ins w:id="681" w:author="Deng Yuejin" w:date="2018-08-29T18:30:00Z">
        <w:r w:rsidR="0072565D">
          <w:rPr>
            <w:rFonts w:hint="eastAsia"/>
          </w:rPr>
          <w:t>接收</w:t>
        </w:r>
      </w:ins>
      <w:del w:id="682" w:author="Deng Yuejin" w:date="2018-08-29T18:30:00Z">
        <w:r w:rsidDel="0072565D">
          <w:rPr>
            <w:rFonts w:hint="eastAsia"/>
          </w:rPr>
          <w:delText>接收定位</w:delText>
        </w:r>
      </w:del>
      <w:ins w:id="683" w:author="Deng Yuejin" w:date="2018-08-29T18:30:00Z">
        <w:r w:rsidR="0072565D">
          <w:rPr>
            <w:rFonts w:hint="eastAsia"/>
          </w:rPr>
          <w:t>位置</w:t>
        </w:r>
      </w:ins>
      <w:del w:id="684" w:author="曲 王" w:date="2018-06-28T10:04:00Z">
        <w:r>
          <w:rPr>
            <w:rFonts w:hint="eastAsia"/>
          </w:rPr>
          <w:delText>结果</w:delText>
        </w:r>
      </w:del>
      <w:ins w:id="685" w:author="曲 王" w:date="2018-06-28T10:04:00Z">
        <w:r>
          <w:rPr>
            <w:rFonts w:hint="eastAsia"/>
          </w:rPr>
          <w:t>信息</w:t>
        </w:r>
      </w:ins>
      <w:bookmarkEnd w:id="680"/>
    </w:p>
    <w:p w14:paraId="0EBEA141" w14:textId="77777777" w:rsidR="00A2009C" w:rsidRDefault="00CB45E7">
      <w:pPr>
        <w:widowControl/>
        <w:numPr>
          <w:ilvl w:val="2"/>
          <w:numId w:val="2"/>
        </w:numPr>
        <w:spacing w:beforeLines="50" w:before="156" w:afterLines="50" w:after="156"/>
        <w:jc w:val="left"/>
        <w:outlineLvl w:val="3"/>
        <w:rPr>
          <w:rFonts w:ascii="黑体" w:eastAsia="黑体"/>
          <w:kern w:val="0"/>
          <w:szCs w:val="21"/>
        </w:rPr>
      </w:pPr>
      <w:bookmarkStart w:id="686" w:name="_Toc245741930"/>
      <w:bookmarkStart w:id="687" w:name="_Toc248742038"/>
      <w:bookmarkStart w:id="688" w:name="_Toc252384491"/>
      <w:bookmarkStart w:id="689" w:name="_Toc277921100"/>
      <w:bookmarkStart w:id="690" w:name="_Toc278308064"/>
      <w:bookmarkStart w:id="691" w:name="_Toc278377594"/>
      <w:bookmarkStart w:id="692" w:name="_Toc278395111"/>
      <w:bookmarkStart w:id="693" w:name="_Toc278436749"/>
      <w:bookmarkStart w:id="694" w:name="_Toc278452173"/>
      <w:bookmarkStart w:id="695" w:name="_Toc279416024"/>
      <w:bookmarkStart w:id="696" w:name="_Toc279416103"/>
      <w:r>
        <w:rPr>
          <w:rFonts w:ascii="黑体" w:eastAsia="黑体" w:hint="eastAsia"/>
          <w:kern w:val="0"/>
          <w:szCs w:val="21"/>
        </w:rPr>
        <w:t>目的</w:t>
      </w:r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</w:p>
    <w:p w14:paraId="423CE34D" w14:textId="5A7BF942" w:rsidR="00A2009C" w:rsidRDefault="00CB45E7">
      <w:pPr>
        <w:widowControl/>
        <w:numPr>
          <w:ilvl w:val="0"/>
          <w:numId w:val="3"/>
        </w:numPr>
        <w:tabs>
          <w:tab w:val="left" w:pos="6677"/>
        </w:tabs>
        <w:autoSpaceDE w:val="0"/>
        <w:autoSpaceDN w:val="0"/>
        <w:adjustRightInd w:val="0"/>
        <w:snapToGrid w:val="0"/>
        <w:spacing w:line="276" w:lineRule="auto"/>
        <w:ind w:left="107" w:rightChars="-50" w:right="-105" w:firstLineChars="200" w:firstLine="428"/>
        <w:rPr>
          <w:rFonts w:ascii="宋体" w:hAnsi="宋体"/>
          <w:spacing w:val="2"/>
          <w:kern w:val="21"/>
          <w:szCs w:val="21"/>
        </w:rPr>
      </w:pPr>
      <w:r>
        <w:rPr>
          <w:rFonts w:ascii="宋体" w:hAnsi="宋体" w:hint="eastAsia"/>
          <w:spacing w:val="2"/>
          <w:kern w:val="21"/>
          <w:szCs w:val="21"/>
        </w:rPr>
        <w:t>客户端接收定位</w:t>
      </w:r>
      <w:r w:rsidR="00E038A5">
        <w:rPr>
          <w:rFonts w:ascii="宋体" w:hAnsi="宋体" w:hint="eastAsia"/>
          <w:spacing w:val="2"/>
          <w:kern w:val="21"/>
          <w:szCs w:val="21"/>
        </w:rPr>
        <w:t>引擎</w:t>
      </w:r>
      <w:r>
        <w:rPr>
          <w:rFonts w:ascii="宋体" w:hAnsi="宋体" w:hint="eastAsia"/>
          <w:spacing w:val="2"/>
          <w:kern w:val="21"/>
          <w:szCs w:val="21"/>
        </w:rPr>
        <w:t>返回的定位结果</w:t>
      </w:r>
      <w:del w:id="697" w:author="曲 王" w:date="2018-10-18T19:17:00Z">
        <w:r w:rsidDel="00321FDC">
          <w:rPr>
            <w:rFonts w:ascii="宋体" w:hAnsi="宋体" w:hint="eastAsia"/>
            <w:spacing w:val="2"/>
            <w:kern w:val="21"/>
            <w:szCs w:val="21"/>
          </w:rPr>
          <w:delText>。</w:delText>
        </w:r>
      </w:del>
    </w:p>
    <w:p w14:paraId="34E8CCA7" w14:textId="406C394E" w:rsidR="00A2009C" w:rsidRDefault="00634A9D">
      <w:pPr>
        <w:widowControl/>
        <w:numPr>
          <w:ilvl w:val="2"/>
          <w:numId w:val="2"/>
        </w:numPr>
        <w:spacing w:beforeLines="50" w:before="156" w:afterLines="50" w:after="156"/>
        <w:jc w:val="left"/>
        <w:outlineLvl w:val="3"/>
        <w:rPr>
          <w:rFonts w:ascii="黑体" w:eastAsia="黑体"/>
          <w:kern w:val="0"/>
          <w:szCs w:val="21"/>
        </w:rPr>
      </w:pPr>
      <w:bookmarkStart w:id="698" w:name="_Toc279416025"/>
      <w:bookmarkStart w:id="699" w:name="_Toc278452174"/>
      <w:bookmarkStart w:id="700" w:name="_Toc278436750"/>
      <w:bookmarkStart w:id="701" w:name="_Toc278395112"/>
      <w:bookmarkStart w:id="702" w:name="_Toc278377595"/>
      <w:bookmarkStart w:id="703" w:name="_Toc278308065"/>
      <w:bookmarkStart w:id="704" w:name="_Toc279416104"/>
      <w:ins w:id="705" w:author="王曲" w:date="2018-10-22T11:06:00Z">
        <w:r>
          <w:rPr>
            <w:rFonts w:ascii="黑体" w:eastAsia="黑体" w:hint="eastAsia"/>
            <w:kern w:val="0"/>
            <w:szCs w:val="21"/>
          </w:rPr>
          <w:t>接口定义</w:t>
        </w:r>
      </w:ins>
      <w:del w:id="706" w:author="王曲" w:date="2018-10-22T11:06:00Z">
        <w:r w:rsidDel="00634A9D">
          <w:rPr>
            <w:rFonts w:ascii="黑体" w:eastAsia="黑体" w:hint="eastAsia"/>
            <w:kern w:val="0"/>
            <w:szCs w:val="21"/>
          </w:rPr>
          <w:delText>概要</w:delText>
        </w:r>
      </w:del>
      <w:bookmarkEnd w:id="698"/>
      <w:bookmarkEnd w:id="699"/>
      <w:bookmarkEnd w:id="700"/>
      <w:bookmarkEnd w:id="701"/>
      <w:bookmarkEnd w:id="702"/>
      <w:bookmarkEnd w:id="703"/>
      <w:bookmarkEnd w:id="704"/>
    </w:p>
    <w:p w14:paraId="61FFE7AD" w14:textId="4A5F0FD0" w:rsidR="00A2009C" w:rsidDel="00073B2E" w:rsidRDefault="00CB45E7">
      <w:pPr>
        <w:widowControl/>
        <w:numPr>
          <w:ilvl w:val="0"/>
          <w:numId w:val="3"/>
        </w:numPr>
        <w:tabs>
          <w:tab w:val="left" w:pos="6677"/>
        </w:tabs>
        <w:autoSpaceDE w:val="0"/>
        <w:autoSpaceDN w:val="0"/>
        <w:adjustRightInd w:val="0"/>
        <w:snapToGrid w:val="0"/>
        <w:spacing w:line="276" w:lineRule="auto"/>
        <w:ind w:left="107" w:rightChars="-50" w:right="-105" w:firstLineChars="200" w:firstLine="428"/>
        <w:rPr>
          <w:del w:id="707" w:author="Deng Yuejin" w:date="2018-08-29T18:31:00Z"/>
          <w:rFonts w:ascii="宋体" w:hAnsi="宋体"/>
          <w:spacing w:val="2"/>
          <w:kern w:val="21"/>
          <w:szCs w:val="21"/>
        </w:rPr>
      </w:pPr>
      <w:bookmarkStart w:id="708" w:name="_Toc278377596"/>
      <w:bookmarkStart w:id="709" w:name="_Toc278308066"/>
      <w:bookmarkStart w:id="710" w:name="_Toc277921102"/>
      <w:bookmarkStart w:id="711" w:name="_Toc252384493"/>
      <w:bookmarkStart w:id="712" w:name="_Toc248742040"/>
      <w:bookmarkStart w:id="713" w:name="_Toc245741932"/>
      <w:bookmarkStart w:id="714" w:name="_Toc279416105"/>
      <w:bookmarkStart w:id="715" w:name="_Toc279416026"/>
      <w:bookmarkStart w:id="716" w:name="_Toc278452175"/>
      <w:bookmarkStart w:id="717" w:name="_Toc278436751"/>
      <w:bookmarkStart w:id="718" w:name="_Toc278395113"/>
      <w:del w:id="719" w:author="Deng Yuejin" w:date="2018-08-29T18:31:00Z">
        <w:r w:rsidDel="00073B2E">
          <w:rPr>
            <w:rFonts w:ascii="宋体" w:hAnsi="宋体" w:hint="eastAsia"/>
            <w:spacing w:val="2"/>
            <w:kern w:val="21"/>
            <w:szCs w:val="21"/>
          </w:rPr>
          <w:delText>Java语言语法的RPC函数描述如下：</w:delText>
        </w:r>
      </w:del>
    </w:p>
    <w:p w14:paraId="3167BCDA" w14:textId="77777777" w:rsidR="00A2009C" w:rsidRDefault="00CB45E7">
      <w:pPr>
        <w:widowControl/>
        <w:tabs>
          <w:tab w:val="left" w:pos="6677"/>
        </w:tabs>
        <w:autoSpaceDE w:val="0"/>
        <w:autoSpaceDN w:val="0"/>
        <w:adjustRightInd w:val="0"/>
        <w:snapToGrid w:val="0"/>
        <w:spacing w:line="276" w:lineRule="auto"/>
        <w:ind w:rightChars="-50" w:right="-105"/>
        <w:rPr>
          <w:rFonts w:ascii="宋体" w:hAnsi="宋体"/>
          <w:spacing w:val="2"/>
          <w:kern w:val="21"/>
          <w:szCs w:val="21"/>
        </w:rPr>
        <w:pPrChange w:id="720" w:author="Deng Yuejin" w:date="2018-08-29T18:31:00Z">
          <w:pPr>
            <w:widowControl/>
            <w:numPr>
              <w:numId w:val="3"/>
            </w:numPr>
            <w:tabs>
              <w:tab w:val="left" w:pos="6677"/>
            </w:tabs>
            <w:autoSpaceDE w:val="0"/>
            <w:autoSpaceDN w:val="0"/>
            <w:adjustRightInd w:val="0"/>
            <w:snapToGrid w:val="0"/>
            <w:spacing w:line="276" w:lineRule="auto"/>
            <w:ind w:left="107" w:rightChars="-50" w:right="-105" w:firstLineChars="200" w:firstLine="428"/>
          </w:pPr>
        </w:pPrChange>
      </w:pPr>
      <w:r>
        <w:rPr>
          <w:rFonts w:ascii="宋体" w:hAnsi="宋体" w:hint="eastAsia"/>
          <w:spacing w:val="2"/>
          <w:kern w:val="21"/>
          <w:szCs w:val="21"/>
        </w:rPr>
        <w:t>Boolean receivePositioningResult(PositioningResult</w:t>
      </w:r>
      <w:del w:id="721" w:author="曲 王" w:date="2018-06-28T10:15:00Z">
        <w:r>
          <w:rPr>
            <w:rFonts w:ascii="宋体" w:hAnsi="宋体" w:hint="eastAsia"/>
            <w:spacing w:val="2"/>
            <w:kern w:val="21"/>
            <w:szCs w:val="21"/>
          </w:rPr>
          <w:delText>S</w:delText>
        </w:r>
      </w:del>
      <w:del w:id="722" w:author="曲 王" w:date="2018-06-28T10:14:00Z">
        <w:r>
          <w:rPr>
            <w:rFonts w:ascii="宋体" w:hAnsi="宋体" w:hint="eastAsia"/>
            <w:spacing w:val="2"/>
            <w:kern w:val="21"/>
            <w:szCs w:val="21"/>
          </w:rPr>
          <w:delText>ID</w:delText>
        </w:r>
      </w:del>
      <w:r>
        <w:rPr>
          <w:rFonts w:ascii="宋体" w:hAnsi="宋体" w:hint="eastAsia"/>
          <w:spacing w:val="2"/>
          <w:kern w:val="21"/>
          <w:szCs w:val="21"/>
        </w:rPr>
        <w:t xml:space="preserve"> positioningResult</w:t>
      </w:r>
      <w:del w:id="723" w:author="曲 王" w:date="2018-06-28T10:15:00Z">
        <w:r>
          <w:rPr>
            <w:rFonts w:ascii="宋体" w:hAnsi="宋体" w:hint="eastAsia"/>
            <w:spacing w:val="2"/>
            <w:kern w:val="21"/>
            <w:szCs w:val="21"/>
          </w:rPr>
          <w:delText>SID</w:delText>
        </w:r>
      </w:del>
      <w:r>
        <w:rPr>
          <w:rFonts w:ascii="宋体" w:hAnsi="宋体" w:hint="eastAsia"/>
          <w:spacing w:val="2"/>
          <w:kern w:val="21"/>
          <w:szCs w:val="21"/>
        </w:rPr>
        <w:t>)</w:t>
      </w:r>
    </w:p>
    <w:p w14:paraId="73C4CB56" w14:textId="77777777" w:rsidR="00A2009C" w:rsidRDefault="00CB45E7">
      <w:pPr>
        <w:widowControl/>
        <w:numPr>
          <w:ilvl w:val="0"/>
          <w:numId w:val="3"/>
        </w:numPr>
        <w:tabs>
          <w:tab w:val="left" w:pos="6677"/>
        </w:tabs>
        <w:autoSpaceDE w:val="0"/>
        <w:autoSpaceDN w:val="0"/>
        <w:adjustRightInd w:val="0"/>
        <w:snapToGrid w:val="0"/>
        <w:spacing w:line="276" w:lineRule="auto"/>
        <w:ind w:left="107" w:rightChars="-50" w:right="-105" w:firstLineChars="200" w:firstLine="428"/>
        <w:rPr>
          <w:rFonts w:ascii="宋体" w:hAnsi="宋体"/>
          <w:spacing w:val="2"/>
          <w:kern w:val="21"/>
          <w:szCs w:val="21"/>
        </w:rPr>
      </w:pPr>
      <w:r>
        <w:rPr>
          <w:rFonts w:ascii="宋体" w:hAnsi="宋体" w:hint="eastAsia"/>
          <w:spacing w:val="2"/>
          <w:kern w:val="21"/>
          <w:szCs w:val="21"/>
        </w:rPr>
        <w:t>输入参数：</w:t>
      </w:r>
    </w:p>
    <w:p w14:paraId="5FB9A1C5" w14:textId="48A25789" w:rsidR="00A2009C" w:rsidRDefault="00CB45E7">
      <w:pPr>
        <w:ind w:left="1080" w:firstLine="428"/>
        <w:rPr>
          <w:rFonts w:ascii="宋体"/>
          <w:kern w:val="0"/>
          <w:szCs w:val="20"/>
        </w:rPr>
      </w:pPr>
      <w:r>
        <w:rPr>
          <w:rFonts w:ascii="宋体" w:hint="eastAsia"/>
          <w:kern w:val="0"/>
          <w:szCs w:val="20"/>
        </w:rPr>
        <w:t>positioningResult</w:t>
      </w:r>
      <w:del w:id="724" w:author="曲 王" w:date="2018-06-28T10:14:00Z">
        <w:r>
          <w:rPr>
            <w:rFonts w:ascii="宋体" w:hint="eastAsia"/>
            <w:kern w:val="0"/>
            <w:szCs w:val="20"/>
          </w:rPr>
          <w:delText>SID</w:delText>
        </w:r>
      </w:del>
      <w:r>
        <w:rPr>
          <w:rFonts w:ascii="宋体" w:hint="eastAsia"/>
          <w:kern w:val="0"/>
          <w:szCs w:val="20"/>
        </w:rPr>
        <w:t xml:space="preserve"> 定位结果</w:t>
      </w:r>
      <w:ins w:id="725" w:author="Deng Yuejin" w:date="2018-08-29T18:32:00Z">
        <w:r w:rsidR="002F6C5A">
          <w:rPr>
            <w:rFonts w:ascii="宋体" w:hint="eastAsia"/>
            <w:kern w:val="0"/>
            <w:szCs w:val="20"/>
          </w:rPr>
          <w:t>，见7</w:t>
        </w:r>
        <w:r w:rsidR="002F6C5A">
          <w:rPr>
            <w:rFonts w:ascii="宋体"/>
            <w:kern w:val="0"/>
            <w:szCs w:val="20"/>
          </w:rPr>
          <w:t>.2</w:t>
        </w:r>
        <w:r w:rsidR="002F6C5A">
          <w:rPr>
            <w:rFonts w:ascii="宋体" w:hint="eastAsia"/>
            <w:kern w:val="0"/>
            <w:szCs w:val="20"/>
          </w:rPr>
          <w:t>节</w:t>
        </w:r>
      </w:ins>
    </w:p>
    <w:p w14:paraId="6F7FE266" w14:textId="77777777" w:rsidR="00A2009C" w:rsidRDefault="00CB45E7">
      <w:pPr>
        <w:widowControl/>
        <w:numPr>
          <w:ilvl w:val="0"/>
          <w:numId w:val="3"/>
        </w:numPr>
        <w:tabs>
          <w:tab w:val="left" w:pos="6677"/>
        </w:tabs>
        <w:autoSpaceDE w:val="0"/>
        <w:autoSpaceDN w:val="0"/>
        <w:adjustRightInd w:val="0"/>
        <w:snapToGrid w:val="0"/>
        <w:spacing w:line="276" w:lineRule="auto"/>
        <w:ind w:left="107" w:rightChars="-50" w:right="-105" w:firstLineChars="200" w:firstLine="428"/>
        <w:rPr>
          <w:rFonts w:ascii="宋体" w:hAnsi="宋体"/>
          <w:spacing w:val="2"/>
          <w:kern w:val="21"/>
          <w:szCs w:val="21"/>
        </w:rPr>
      </w:pPr>
      <w:r>
        <w:rPr>
          <w:rFonts w:ascii="宋体" w:hAnsi="宋体" w:hint="eastAsia"/>
          <w:spacing w:val="2"/>
          <w:kern w:val="21"/>
          <w:szCs w:val="21"/>
        </w:rPr>
        <w:t>输出参数：</w:t>
      </w:r>
    </w:p>
    <w:p w14:paraId="181D491C" w14:textId="77777777" w:rsidR="00A2009C" w:rsidRDefault="00CB45E7">
      <w:pPr>
        <w:ind w:left="1080" w:firstLine="428"/>
        <w:rPr>
          <w:rFonts w:ascii="宋体"/>
          <w:kern w:val="0"/>
          <w:szCs w:val="20"/>
        </w:rPr>
      </w:pPr>
      <w:r>
        <w:rPr>
          <w:rFonts w:ascii="宋体" w:hint="eastAsia"/>
          <w:kern w:val="0"/>
          <w:szCs w:val="20"/>
        </w:rPr>
        <w:t>Boolean 客户端是否接收成功</w:t>
      </w:r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14:paraId="368A79EF" w14:textId="77777777" w:rsidR="00A2009C" w:rsidRDefault="00CB45E7">
      <w:pPr>
        <w:pStyle w:val="a5"/>
        <w:spacing w:before="312" w:after="312"/>
      </w:pPr>
      <w:bookmarkStart w:id="726" w:name="_Toc245741940"/>
      <w:bookmarkStart w:id="727" w:name="_Toc519804359"/>
      <w:bookmarkStart w:id="728" w:name="_Toc279416126"/>
      <w:bookmarkStart w:id="729" w:name="_Toc279416047"/>
      <w:bookmarkStart w:id="730" w:name="_Toc278452196"/>
      <w:bookmarkStart w:id="731" w:name="_Toc278436772"/>
      <w:bookmarkStart w:id="732" w:name="_Toc278395134"/>
      <w:bookmarkStart w:id="733" w:name="_Toc278377617"/>
      <w:bookmarkStart w:id="734" w:name="_Toc278308087"/>
      <w:bookmarkStart w:id="735" w:name="_Toc277921123"/>
      <w:bookmarkStart w:id="736" w:name="_Toc252384514"/>
      <w:bookmarkStart w:id="737" w:name="_Toc248742061"/>
      <w:bookmarkStart w:id="738" w:name="_Toc245741955"/>
      <w:bookmarkEnd w:id="726"/>
      <w:r>
        <w:rPr>
          <w:rFonts w:hint="eastAsia"/>
        </w:rPr>
        <w:t>数据结构和数据类型</w:t>
      </w:r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p w14:paraId="79749997" w14:textId="77777777" w:rsidR="00A2009C" w:rsidRDefault="00CB45E7">
      <w:pPr>
        <w:pStyle w:val="a6"/>
        <w:spacing w:before="156" w:after="156"/>
      </w:pPr>
      <w:bookmarkStart w:id="739" w:name="_Toc519804360"/>
      <w:bookmarkStart w:id="740" w:name="_Toc245741956"/>
      <w:bookmarkStart w:id="741" w:name="_Toc248742062"/>
      <w:bookmarkStart w:id="742" w:name="_Toc252384515"/>
      <w:bookmarkStart w:id="743" w:name="_Toc277921124"/>
      <w:bookmarkStart w:id="744" w:name="_Toc278308088"/>
      <w:bookmarkStart w:id="745" w:name="_Toc278377618"/>
      <w:bookmarkStart w:id="746" w:name="_Toc278395135"/>
      <w:bookmarkStart w:id="747" w:name="_Toc278436773"/>
      <w:bookmarkStart w:id="748" w:name="_Toc278452197"/>
      <w:bookmarkStart w:id="749" w:name="_Toc279416048"/>
      <w:bookmarkStart w:id="750" w:name="_Toc279416127"/>
      <w:r>
        <w:rPr>
          <w:rFonts w:hint="eastAsia"/>
        </w:rPr>
        <w:t>请求定位RequestData的数据结构</w:t>
      </w:r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093538E9" w14:textId="2E1130C3" w:rsidR="00A2009C" w:rsidRPr="00E6534A" w:rsidDel="00070B59" w:rsidRDefault="00CB45E7" w:rsidP="00321FDC">
      <w:pPr>
        <w:pStyle w:val="affffffff6"/>
        <w:ind w:leftChars="0" w:left="0" w:firstLineChars="0" w:firstLine="0"/>
        <w:jc w:val="left"/>
        <w:rPr>
          <w:del w:id="751" w:author="Deng Yuejin" w:date="2018-08-29T18:35:00Z"/>
          <w:u w:val="none"/>
          <w:rPrChange w:id="752" w:author="曲 王" w:date="2018-10-18T19:06:00Z">
            <w:rPr>
              <w:del w:id="753" w:author="Deng Yuejin" w:date="2018-08-29T18:35:00Z"/>
            </w:rPr>
          </w:rPrChange>
        </w:rPr>
      </w:pPr>
      <w:r w:rsidRPr="00E6534A">
        <w:rPr>
          <w:rFonts w:hint="eastAsia"/>
          <w:u w:val="none"/>
          <w:rPrChange w:id="754" w:author="曲 王" w:date="2018-10-18T19:06:00Z">
            <w:rPr>
              <w:rFonts w:hint="eastAsia"/>
              <w:u w:val="single"/>
            </w:rPr>
          </w:rPrChange>
        </w:rPr>
        <w:t>表</w:t>
      </w:r>
      <w:r w:rsidRPr="00E6534A">
        <w:rPr>
          <w:u w:val="none"/>
          <w:rPrChange w:id="755" w:author="曲 王" w:date="2018-10-18T19:06:00Z">
            <w:rPr>
              <w:u w:val="single"/>
            </w:rPr>
          </w:rPrChange>
        </w:rPr>
        <w:t>1</w:t>
      </w:r>
      <w:del w:id="756" w:author="Deng Yuejin" w:date="2018-08-29T18:34:00Z">
        <w:r w:rsidRPr="00E6534A" w:rsidDel="00070B59">
          <w:rPr>
            <w:rFonts w:hint="eastAsia"/>
            <w:u w:val="none"/>
            <w:rPrChange w:id="757" w:author="曲 王" w:date="2018-10-18T19:06:00Z">
              <w:rPr>
                <w:rFonts w:hint="eastAsia"/>
                <w:u w:val="single"/>
              </w:rPr>
            </w:rPrChange>
          </w:rPr>
          <w:delText>包含</w:delText>
        </w:r>
      </w:del>
      <w:ins w:id="758" w:author="Deng Yuejin" w:date="2018-08-29T18:34:00Z">
        <w:r w:rsidR="00070B59" w:rsidRPr="00E6534A">
          <w:rPr>
            <w:rFonts w:hint="eastAsia"/>
            <w:u w:val="none"/>
            <w:rPrChange w:id="759" w:author="曲 王" w:date="2018-10-18T19:06:00Z">
              <w:rPr>
                <w:rFonts w:hint="eastAsia"/>
                <w:u w:val="single"/>
              </w:rPr>
            </w:rPrChange>
          </w:rPr>
          <w:t>列出了</w:t>
        </w:r>
      </w:ins>
      <w:r w:rsidRPr="00E6534A">
        <w:rPr>
          <w:rFonts w:hint="eastAsia"/>
          <w:u w:val="none"/>
          <w:rPrChange w:id="760" w:author="曲 王" w:date="2018-10-18T19:06:00Z">
            <w:rPr>
              <w:rFonts w:hint="eastAsia"/>
              <w:u w:val="single"/>
            </w:rPr>
          </w:rPrChange>
        </w:rPr>
        <w:t>请求定位</w:t>
      </w:r>
      <w:r w:rsidRPr="00E6534A">
        <w:rPr>
          <w:u w:val="none"/>
          <w:rPrChange w:id="761" w:author="曲 王" w:date="2018-10-18T19:06:00Z">
            <w:rPr>
              <w:u w:val="single"/>
            </w:rPr>
          </w:rPrChange>
        </w:rPr>
        <w:t xml:space="preserve">RequestData </w:t>
      </w:r>
      <w:ins w:id="762" w:author="Deng Yuejin" w:date="2018-08-29T18:34:00Z">
        <w:r w:rsidR="00070B59" w:rsidRPr="00E6534A">
          <w:rPr>
            <w:rFonts w:hint="eastAsia"/>
            <w:u w:val="none"/>
            <w:rPrChange w:id="763" w:author="曲 王" w:date="2018-10-18T19:06:00Z">
              <w:rPr>
                <w:rFonts w:hint="eastAsia"/>
                <w:u w:val="single"/>
              </w:rPr>
            </w:rPrChange>
          </w:rPr>
          <w:t>的</w:t>
        </w:r>
      </w:ins>
      <w:r w:rsidRPr="00E6534A">
        <w:rPr>
          <w:rFonts w:hint="eastAsia"/>
          <w:u w:val="none"/>
          <w:rPrChange w:id="764" w:author="曲 王" w:date="2018-10-18T19:06:00Z">
            <w:rPr>
              <w:rFonts w:hint="eastAsia"/>
              <w:u w:val="single"/>
            </w:rPr>
          </w:rPrChange>
        </w:rPr>
        <w:t>数据结构</w:t>
      </w:r>
      <w:del w:id="765" w:author="Deng Yuejin" w:date="2018-08-29T18:35:00Z">
        <w:r w:rsidRPr="00E6534A" w:rsidDel="00070B59">
          <w:rPr>
            <w:rFonts w:hint="eastAsia"/>
            <w:u w:val="none"/>
            <w:rPrChange w:id="766" w:author="曲 王" w:date="2018-10-18T19:06:00Z">
              <w:rPr>
                <w:rFonts w:hint="eastAsia"/>
                <w:u w:val="single"/>
              </w:rPr>
            </w:rPrChange>
          </w:rPr>
          <w:delText>的字段域列表及其描述。这些字段域可分为必选和可选，每个磁定位请求应支持必选字段域。</w:delText>
        </w:r>
      </w:del>
    </w:p>
    <w:p w14:paraId="59D4EA48" w14:textId="5382BAB4" w:rsidR="00A2009C" w:rsidRDefault="00CB45E7">
      <w:pPr>
        <w:pStyle w:val="affffffff6"/>
        <w:ind w:leftChars="0" w:left="0" w:firstLineChars="0" w:firstLine="0"/>
        <w:jc w:val="left"/>
        <w:pPrChange w:id="767" w:author="曲 王" w:date="2018-10-18T19:05:00Z">
          <w:pPr>
            <w:pStyle w:val="affffffff6"/>
            <w:ind w:firstLine="368"/>
          </w:pPr>
        </w:pPrChange>
      </w:pPr>
      <w:del w:id="768" w:author="Deng Yuejin" w:date="2018-08-29T18:35:00Z">
        <w:r w:rsidRPr="00E6534A" w:rsidDel="00070B59">
          <w:rPr>
            <w:sz w:val="18"/>
            <w:szCs w:val="18"/>
            <w:u w:val="none"/>
            <w:rPrChange w:id="769" w:author="曲 王" w:date="2018-10-18T19:06:00Z">
              <w:rPr>
                <w:sz w:val="18"/>
                <w:szCs w:val="18"/>
              </w:rPr>
            </w:rPrChange>
          </w:rPr>
          <w:delText>TimeStamp</w:delText>
        </w:r>
        <w:r w:rsidRPr="00E6534A" w:rsidDel="00070B59">
          <w:rPr>
            <w:rFonts w:hint="eastAsia"/>
            <w:u w:val="none"/>
            <w:rPrChange w:id="770" w:author="曲 王" w:date="2018-10-18T19:06:00Z">
              <w:rPr>
                <w:rFonts w:hint="eastAsia"/>
              </w:rPr>
            </w:rPrChange>
          </w:rPr>
          <w:delText>的字段域采用世界标准时间表示</w:delText>
        </w:r>
      </w:del>
      <w:ins w:id="771" w:author="Deng Yuejin" w:date="2018-08-29T18:35:00Z">
        <w:r w:rsidR="00070B59" w:rsidRPr="00E6534A">
          <w:rPr>
            <w:rFonts w:hint="eastAsia"/>
            <w:u w:val="none"/>
            <w:rPrChange w:id="772" w:author="曲 王" w:date="2018-10-18T19:06:00Z">
              <w:rPr>
                <w:rFonts w:hint="eastAsia"/>
              </w:rPr>
            </w:rPrChange>
          </w:rPr>
          <w:t>和数据</w:t>
        </w:r>
      </w:ins>
      <w:ins w:id="773" w:author="Deng Yuejin" w:date="2018-08-29T18:36:00Z">
        <w:r w:rsidR="00070B59" w:rsidRPr="00E6534A">
          <w:rPr>
            <w:rFonts w:hint="eastAsia"/>
            <w:u w:val="none"/>
            <w:rPrChange w:id="774" w:author="曲 王" w:date="2018-10-18T19:06:00Z">
              <w:rPr>
                <w:rFonts w:hint="eastAsia"/>
              </w:rPr>
            </w:rPrChange>
          </w:rPr>
          <w:t>类型</w:t>
        </w:r>
      </w:ins>
      <w:r w:rsidRPr="00E6534A">
        <w:rPr>
          <w:rFonts w:hint="eastAsia"/>
          <w:u w:val="none"/>
          <w:rPrChange w:id="775" w:author="曲 王" w:date="2018-10-18T19:06:00Z">
            <w:rPr>
              <w:rFonts w:hint="eastAsia"/>
            </w:rPr>
          </w:rPrChange>
        </w:rPr>
        <w:t>。</w:t>
      </w:r>
      <w:bookmarkStart w:id="776" w:name="_GoBack"/>
      <w:ins w:id="777" w:author="曲 王" w:date="2018-10-18T19:05:00Z">
        <w:r w:rsidR="00E6534A">
          <w:rPr>
            <w:rFonts w:hint="eastAsia"/>
            <w:u w:val="none"/>
            <w:rPrChange w:id="778" w:author="曲 王" w:date="2018-10-18T19:06:00Z">
              <w:rPr>
                <w:rFonts w:hint="eastAsia"/>
              </w:rPr>
            </w:rPrChange>
          </w:rPr>
          <w:t>这些字段分为必选和可选，每</w:t>
        </w:r>
      </w:ins>
      <w:ins w:id="779" w:author="曲 王" w:date="2018-10-18T19:06:00Z">
        <w:r w:rsidR="00E6534A">
          <w:rPr>
            <w:rFonts w:hint="eastAsia"/>
            <w:u w:val="none"/>
          </w:rPr>
          <w:t>次</w:t>
        </w:r>
      </w:ins>
      <w:ins w:id="780" w:author="曲 王" w:date="2018-10-18T19:05:00Z">
        <w:r w:rsidR="00E6534A" w:rsidRPr="00321FDC">
          <w:rPr>
            <w:rFonts w:hint="eastAsia"/>
            <w:u w:val="none"/>
          </w:rPr>
          <w:t>磁定位请求应支持必选字段</w:t>
        </w:r>
        <w:bookmarkEnd w:id="776"/>
        <w:r w:rsidR="00E6534A" w:rsidRPr="00E6534A">
          <w:rPr>
            <w:rFonts w:hint="eastAsia"/>
            <w:u w:val="none"/>
            <w:rPrChange w:id="781" w:author="曲 王" w:date="2018-10-18T19:06:00Z">
              <w:rPr>
                <w:rFonts w:hint="eastAsia"/>
              </w:rPr>
            </w:rPrChange>
          </w:rPr>
          <w:t>。</w:t>
        </w:r>
      </w:ins>
    </w:p>
    <w:p w14:paraId="582CA95E" w14:textId="015CEFCD" w:rsidR="00A2009C" w:rsidRDefault="00CB45E7">
      <w:pPr>
        <w:pStyle w:val="af7"/>
        <w:spacing w:before="156" w:after="156"/>
      </w:pPr>
      <w:del w:id="782" w:author="Deng Yuejin" w:date="2018-08-29T18:36:00Z">
        <w:r w:rsidDel="00070B59">
          <w:rPr>
            <w:rFonts w:hint="eastAsia"/>
          </w:rPr>
          <w:delText>终端</w:delText>
        </w:r>
      </w:del>
      <w:r>
        <w:rPr>
          <w:rFonts w:hint="eastAsia"/>
        </w:rPr>
        <w:t>Request</w:t>
      </w:r>
      <w:ins w:id="783" w:author="王曲" w:date="2018-07-18T17:32:00Z">
        <w:r>
          <w:rPr>
            <w:rFonts w:hint="eastAsia"/>
          </w:rPr>
          <w:t>Data</w:t>
        </w:r>
      </w:ins>
      <w:r>
        <w:rPr>
          <w:rFonts w:hint="eastAsia"/>
        </w:rPr>
        <w:t>数据结构</w:t>
      </w:r>
    </w:p>
    <w:tbl>
      <w:tblPr>
        <w:tblW w:w="95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851"/>
        <w:gridCol w:w="1984"/>
        <w:gridCol w:w="1331"/>
        <w:gridCol w:w="1504"/>
        <w:gridCol w:w="2072"/>
        <w:tblGridChange w:id="784">
          <w:tblGrid>
            <w:gridCol w:w="1566"/>
            <w:gridCol w:w="262"/>
            <w:gridCol w:w="560"/>
            <w:gridCol w:w="291"/>
            <w:gridCol w:w="1595"/>
            <w:gridCol w:w="389"/>
            <w:gridCol w:w="1331"/>
            <w:gridCol w:w="1504"/>
            <w:gridCol w:w="123"/>
            <w:gridCol w:w="1949"/>
          </w:tblGrid>
        </w:tblGridChange>
      </w:tblGrid>
      <w:tr w:rsidR="00A2009C" w14:paraId="6514E1DD" w14:textId="77777777">
        <w:trPr>
          <w:trHeight w:val="328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46A537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字段</w:t>
            </w:r>
            <w:del w:id="785" w:author="Deng Yuejin" w:date="2018-08-29T18:37:00Z">
              <w:r w:rsidDel="00070B59">
                <w:rPr>
                  <w:rFonts w:ascii="宋体" w:hAnsi="宋体" w:cs="Times New Roman" w:hint="eastAsia"/>
                  <w:bCs/>
                  <w:sz w:val="18"/>
                  <w:szCs w:val="18"/>
                </w:rPr>
                <w:delText>域</w:delText>
              </w:r>
            </w:del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E11C22B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必选或可选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A52CAB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描述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537487C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4E4A8DF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字段格式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32F351A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单位</w:t>
            </w:r>
          </w:p>
        </w:tc>
      </w:tr>
      <w:tr w:rsidR="00A2009C" w14:paraId="7450A32F" w14:textId="77777777">
        <w:trPr>
          <w:trHeight w:val="328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D29B6B2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Device ID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452BB94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必选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4F312C8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终端唯一标识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C24396E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4BC0256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xxxxxxxx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BB25AC3" w14:textId="77777777" w:rsidR="00A2009C" w:rsidRDefault="00A2009C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</w:p>
        </w:tc>
      </w:tr>
      <w:tr w:rsidR="00A2009C" w14:paraId="3E4953F5" w14:textId="77777777">
        <w:trPr>
          <w:trHeight w:val="328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549132B1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NetworkState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1528A70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必须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695D83C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是否连接到网络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D953EB4" w14:textId="77777777" w:rsidR="00A2009C" w:rsidRDefault="00CB45E7">
            <w:pPr>
              <w:pStyle w:val="Default"/>
              <w:rPr>
                <w:rFonts w:ascii="宋体" w:hAnsi="宋体" w:cs="Times New Roman"/>
                <w:color w:val="auto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18"/>
              </w:rPr>
              <w:t>整型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1934F1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B4EEF91" w14:textId="77777777" w:rsidR="00A2009C" w:rsidRDefault="00A2009C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</w:p>
        </w:tc>
      </w:tr>
      <w:tr w:rsidR="00A2009C" w14:paraId="7BEC1A4D" w14:textId="77777777">
        <w:trPr>
          <w:trHeight w:val="310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E26C66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RequestID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5520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0B799C4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磁定位请求标识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C5A2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7ECB83A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xxxxxxxx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60857BD2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A2009C" w14:paraId="35CB59FB" w14:textId="77777777">
        <w:trPr>
          <w:trHeight w:val="328"/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2BB9F53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TimeStamp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800C83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10D0D1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磁定位请求的时间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CBD016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9EBAD9A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xxxxxxxxxxxxx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16FB6FB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世界标准时间（毫秒）</w:t>
            </w:r>
          </w:p>
        </w:tc>
      </w:tr>
      <w:tr w:rsidR="00A2009C" w14:paraId="487DF62E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786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28"/>
          <w:jc w:val="center"/>
          <w:trPrChange w:id="787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  <w:tcPrChange w:id="788" w:author="wq" w:date="2018-04-11T10:45:00Z">
              <w:tcPr>
                <w:tcW w:w="1566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6" w:space="0" w:color="000000"/>
                </w:tcBorders>
                <w:vAlign w:val="center"/>
              </w:tcPr>
            </w:tcPrChange>
          </w:tcPr>
          <w:p w14:paraId="5547BEC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SampleFrequency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  <w:tcPrChange w:id="789" w:author="wq" w:date="2018-04-11T10:45:00Z">
              <w:tcPr>
                <w:tcW w:w="822" w:type="dxa"/>
                <w:gridSpan w:val="2"/>
                <w:tcBorders>
                  <w:top w:val="single" w:sz="12" w:space="0" w:color="auto"/>
                  <w:left w:val="single" w:sz="6" w:space="0" w:color="000000"/>
                  <w:bottom w:val="single" w:sz="12" w:space="0" w:color="auto"/>
                  <w:right w:val="single" w:sz="6" w:space="0" w:color="000000"/>
                </w:tcBorders>
                <w:vAlign w:val="center"/>
              </w:tcPr>
            </w:tcPrChange>
          </w:tcPr>
          <w:p w14:paraId="3C6E163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  <w:tcPrChange w:id="790" w:author="wq" w:date="2018-04-11T10:45:00Z">
              <w:tcPr>
                <w:tcW w:w="1886" w:type="dxa"/>
                <w:gridSpan w:val="2"/>
                <w:tcBorders>
                  <w:top w:val="single" w:sz="12" w:space="0" w:color="auto"/>
                  <w:left w:val="single" w:sz="6" w:space="0" w:color="000000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6656C12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采样频率，单位Hz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  <w:tcPrChange w:id="791" w:author="wq" w:date="2018-04-11T10:45:00Z">
              <w:tcPr>
                <w:tcW w:w="1720" w:type="dxa"/>
                <w:gridSpan w:val="2"/>
                <w:tcBorders>
                  <w:top w:val="single" w:sz="12" w:space="0" w:color="auto"/>
                  <w:left w:val="single" w:sz="6" w:space="0" w:color="000000"/>
                  <w:bottom w:val="single" w:sz="12" w:space="0" w:color="auto"/>
                  <w:right w:val="single" w:sz="6" w:space="0" w:color="000000"/>
                </w:tcBorders>
                <w:vAlign w:val="center"/>
              </w:tcPr>
            </w:tcPrChange>
          </w:tcPr>
          <w:p w14:paraId="293CBD1A" w14:textId="77777777" w:rsidR="00A2009C" w:rsidRDefault="00CB45E7">
            <w:pPr>
              <w:pStyle w:val="Default"/>
              <w:rPr>
                <w:rFonts w:ascii="宋体" w:hAnsi="宋体" w:cs="Times New Roman"/>
                <w:color w:val="auto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  <w:tcPrChange w:id="792" w:author="wq" w:date="2018-04-11T10:45:00Z">
              <w:tcPr>
                <w:tcW w:w="1627" w:type="dxa"/>
                <w:gridSpan w:val="2"/>
                <w:tcBorders>
                  <w:top w:val="single" w:sz="12" w:space="0" w:color="auto"/>
                  <w:left w:val="single" w:sz="6" w:space="0" w:color="000000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1A2F504F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</w:t>
            </w:r>
          </w:p>
        </w:tc>
        <w:tc>
          <w:tcPr>
            <w:tcW w:w="207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  <w:tcPrChange w:id="793" w:author="wq" w:date="2018-04-11T10:45:00Z">
              <w:tcPr>
                <w:tcW w:w="1949" w:type="dxa"/>
                <w:tcBorders>
                  <w:top w:val="single" w:sz="12" w:space="0" w:color="auto"/>
                  <w:left w:val="single" w:sz="6" w:space="0" w:color="000000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2428B39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Hz</w:t>
            </w:r>
          </w:p>
        </w:tc>
      </w:tr>
      <w:tr w:rsidR="00A2009C" w14:paraId="3D530031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794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795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796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235A0C2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Direction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797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50909B3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798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569F7A8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当前指南针方向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799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3F2C55F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00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22EA1B0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bookmarkStart w:id="801" w:name="OLE_LINK7"/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  <w:bookmarkEnd w:id="801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02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0A1AB30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弧度</w:t>
            </w:r>
          </w:p>
        </w:tc>
      </w:tr>
      <w:tr w:rsidR="00A2009C" w14:paraId="745D7024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03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04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05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343B19D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bookmarkStart w:id="806" w:name="_Hlk511229266"/>
            <w:r>
              <w:rPr>
                <w:rFonts w:ascii="宋体" w:hAnsi="宋体" w:cs="Times New Roman" w:hint="eastAsia"/>
                <w:sz w:val="18"/>
                <w:szCs w:val="18"/>
              </w:rPr>
              <w:t>Barometer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07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5A5A1B6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08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4DD9116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气压计幅值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09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1B7DB35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10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40554A4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xxxx.xxx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11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230E3D9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百帕</w:t>
            </w:r>
          </w:p>
        </w:tc>
        <w:bookmarkEnd w:id="806"/>
      </w:tr>
      <w:tr w:rsidR="00A2009C" w14:paraId="7CCE53B9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12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13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14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3FA40E5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BatteryRatio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15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13C5E90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16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2A88B25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终端剩余电量百分比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17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592D96EE" w14:textId="77777777" w:rsidR="00A2009C" w:rsidRDefault="00CB45E7">
            <w:pPr>
              <w:pStyle w:val="Defaul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18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45040991" w14:textId="77777777" w:rsidR="00A2009C" w:rsidRDefault="00CB45E7">
            <w:pPr>
              <w:pStyle w:val="Defaul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19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46EFE91A" w14:textId="77777777" w:rsidR="00A2009C" w:rsidRDefault="00A2009C">
            <w:pPr>
              <w:pStyle w:val="Default"/>
              <w:rPr>
                <w:rFonts w:ascii="宋体" w:hAnsi="宋体"/>
                <w:sz w:val="18"/>
                <w:szCs w:val="18"/>
              </w:rPr>
            </w:pPr>
          </w:p>
        </w:tc>
      </w:tr>
      <w:tr w:rsidR="00A2009C" w14:paraId="192EE94C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20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21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22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126ED2C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AcceleratorX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23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4098C56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24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3FDADC1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X轴方向加速度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25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4A3A0AA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26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2FB6F67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27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191A189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米每二次方秒</w:t>
            </w:r>
          </w:p>
        </w:tc>
      </w:tr>
      <w:tr w:rsidR="00A2009C" w14:paraId="139869C3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28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29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30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37B8CD2B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AcceleratorY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31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47A3CC2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32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71DCC73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Y轴方向加速度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33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3DD3864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34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76D286C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35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0589D40B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米每二次方秒</w:t>
            </w:r>
          </w:p>
        </w:tc>
      </w:tr>
      <w:tr w:rsidR="00A2009C" w14:paraId="2DD8B677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36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37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38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591E276B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bookmarkStart w:id="839" w:name="_Hlk511165746"/>
            <w:r>
              <w:rPr>
                <w:rFonts w:ascii="宋体" w:hAnsi="宋体" w:cs="Times New Roman" w:hint="eastAsia"/>
                <w:sz w:val="18"/>
                <w:szCs w:val="18"/>
              </w:rPr>
              <w:t>AcceleratorZ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40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74DB1BF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41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14CBF83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Z轴方向加速度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42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6FFE45FF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43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08D036AF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44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36CE928B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bookmarkStart w:id="845" w:name="OLE_LINK3"/>
            <w:bookmarkStart w:id="846" w:name="OLE_LINK4"/>
            <w:r>
              <w:rPr>
                <w:rFonts w:ascii="宋体" w:hAnsi="宋体" w:cs="Times New Roman" w:hint="eastAsia"/>
                <w:sz w:val="18"/>
                <w:szCs w:val="18"/>
              </w:rPr>
              <w:t>米每二次方秒</w:t>
            </w:r>
            <w:bookmarkEnd w:id="845"/>
            <w:bookmarkEnd w:id="846"/>
          </w:p>
        </w:tc>
        <w:bookmarkEnd w:id="839"/>
      </w:tr>
      <w:tr w:rsidR="00A2009C" w14:paraId="1A11F363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47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48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49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6DDCB02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MagnetismX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50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465E6F2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51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2FDA303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X轴方向磁场强度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52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60785EAF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53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04D53BF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54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036A24C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微特斯拉</w:t>
            </w:r>
          </w:p>
        </w:tc>
      </w:tr>
      <w:tr w:rsidR="00A2009C" w14:paraId="76D7DF7C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55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56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57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3DB2D19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MagnetismY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58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101E6EC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59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7A8CD6F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Y轴方向磁场强度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60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081F48DA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61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333A909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62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68C8B51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微特斯拉</w:t>
            </w:r>
          </w:p>
        </w:tc>
      </w:tr>
      <w:tr w:rsidR="00A2009C" w14:paraId="0561A56B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63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64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65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52A597B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MagnetismZ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66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35BA81D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67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4F1371E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Z轴方向磁场强度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68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3805036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69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3361775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70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3D2D13E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微特斯拉</w:t>
            </w:r>
          </w:p>
        </w:tc>
      </w:tr>
      <w:tr w:rsidR="00A2009C" w14:paraId="48E8CBCE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71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72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73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0E13B03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GyroscopeX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74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245B3C1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75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5B1D149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X轴方向角速度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76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05AC0E0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77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34A39B6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78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038CBAD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弧度每秒</w:t>
            </w:r>
          </w:p>
        </w:tc>
      </w:tr>
      <w:tr w:rsidR="00A2009C" w14:paraId="5730A959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79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jc w:val="center"/>
          <w:trPrChange w:id="880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81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25DF87C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lastRenderedPageBreak/>
              <w:t>GyroscopeY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82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0B68FDB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83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55DA2B33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Y轴方向角速度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84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2DB81593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85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0A207E46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86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1B98FD0D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弧度每秒</w:t>
            </w:r>
          </w:p>
        </w:tc>
      </w:tr>
      <w:tr w:rsidR="00A2009C" w14:paraId="0E9756C7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87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88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89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00DD9C1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GyroscopeZ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90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50B8FEC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91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6412365C" w14:textId="77777777" w:rsidR="00A2009C" w:rsidRDefault="00CB45E7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Z轴方向角速度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92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29BC6394" w14:textId="77777777" w:rsidR="00A2009C" w:rsidRDefault="00CB45E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93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3B44FDC8" w14:textId="77777777" w:rsidR="00A2009C" w:rsidRDefault="00CB45E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894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60C8B367" w14:textId="77777777" w:rsidR="00A2009C" w:rsidRDefault="00CB45E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弧度每秒</w:t>
            </w:r>
          </w:p>
        </w:tc>
      </w:tr>
      <w:tr w:rsidR="00A2009C" w14:paraId="7371E521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895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896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897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5EE8DA6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Yaw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898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260F472F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ins w:id="899" w:author="曲 王" w:date="2018-06-28T10:24:00Z">
              <w:r>
                <w:rPr>
                  <w:rFonts w:ascii="宋体" w:hAnsi="宋体" w:cs="Times New Roman" w:hint="eastAsia"/>
                  <w:sz w:val="18"/>
                  <w:szCs w:val="18"/>
                </w:rPr>
                <w:t>可选</w:t>
              </w:r>
            </w:ins>
            <w:del w:id="900" w:author="曲 王" w:date="2018-06-28T10:24:00Z">
              <w:r>
                <w:rPr>
                  <w:rFonts w:ascii="宋体" w:hAnsi="宋体" w:cs="Times New Roman" w:hint="eastAsia"/>
                  <w:sz w:val="18"/>
                  <w:szCs w:val="18"/>
                </w:rPr>
                <w:delText>必选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01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332A9E8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航向角</w:t>
            </w:r>
            <w:ins w:id="902" w:author="曲 王" w:date="2018-06-28T09:35:00Z">
              <w:r>
                <w:rPr>
                  <w:rFonts w:ascii="宋体" w:hAnsi="宋体" w:cs="Times New Roman" w:hint="eastAsia"/>
                  <w:sz w:val="18"/>
                  <w:szCs w:val="18"/>
                </w:rPr>
                <w:t>（导航系下）</w:t>
              </w:r>
            </w:ins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903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051093B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04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67FE76F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05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2826CC2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弧度</w:t>
            </w:r>
          </w:p>
        </w:tc>
      </w:tr>
      <w:tr w:rsidR="00A2009C" w14:paraId="600BA9BF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906" w:author="曲 王" w:date="2018-06-28T10:24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907" w:author="曲 王" w:date="2018-06-28T10:24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908" w:author="曲 王" w:date="2018-06-28T10:24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7370065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Pitch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909" w:author="曲 王" w:date="2018-06-28T10:24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14:paraId="2BB0326A" w14:textId="77777777" w:rsidR="00A2009C" w:rsidRDefault="00CB45E7">
            <w:ins w:id="910" w:author="曲 王" w:date="2018-06-28T10:24:00Z">
              <w:r>
                <w:rPr>
                  <w:rFonts w:ascii="宋体" w:hAnsi="宋体" w:hint="eastAsia"/>
                  <w:sz w:val="18"/>
                  <w:szCs w:val="18"/>
                </w:rPr>
                <w:t>可选</w:t>
              </w:r>
            </w:ins>
            <w:del w:id="911" w:author="曲 王" w:date="2018-06-28T10:24:00Z">
              <w:r>
                <w:rPr>
                  <w:rFonts w:ascii="宋体" w:hAnsi="宋体" w:hint="eastAsia"/>
                  <w:sz w:val="18"/>
                  <w:szCs w:val="18"/>
                </w:rPr>
                <w:delText>必选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12" w:author="曲 王" w:date="2018-06-28T10:24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218ADB4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仰俯角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913" w:author="曲 王" w:date="2018-06-28T10:24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670A492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14" w:author="曲 王" w:date="2018-06-28T10:24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10A4E5F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15" w:author="曲 王" w:date="2018-06-28T10:24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2115E55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弧度</w:t>
            </w:r>
          </w:p>
        </w:tc>
      </w:tr>
      <w:tr w:rsidR="00A2009C" w14:paraId="57547005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916" w:author="曲 王" w:date="2018-06-28T10:24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917" w:author="曲 王" w:date="2018-06-28T10:24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918" w:author="曲 王" w:date="2018-06-28T10:24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3A7BE33F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Roll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919" w:author="曲 王" w:date="2018-06-28T10:24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14:paraId="3DC9C014" w14:textId="77777777" w:rsidR="00A2009C" w:rsidRDefault="00CB45E7">
            <w:ins w:id="920" w:author="曲 王" w:date="2018-06-28T10:24:00Z">
              <w:r>
                <w:rPr>
                  <w:rFonts w:ascii="宋体" w:hAnsi="宋体" w:hint="eastAsia"/>
                  <w:sz w:val="18"/>
                  <w:szCs w:val="18"/>
                </w:rPr>
                <w:t>可选</w:t>
              </w:r>
            </w:ins>
            <w:del w:id="921" w:author="曲 王" w:date="2018-06-28T10:24:00Z">
              <w:r>
                <w:rPr>
                  <w:rFonts w:ascii="宋体" w:hAnsi="宋体" w:hint="eastAsia"/>
                  <w:sz w:val="18"/>
                  <w:szCs w:val="18"/>
                </w:rPr>
                <w:delText>必选</w:delText>
              </w:r>
            </w:del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22" w:author="曲 王" w:date="2018-06-28T10:24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7FDA911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横滚角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923" w:author="曲 王" w:date="2018-06-28T10:24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7EFCE05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24" w:author="曲 王" w:date="2018-06-28T10:24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46366FD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25" w:author="曲 王" w:date="2018-06-28T10:24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316DAB6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弧度</w:t>
            </w:r>
          </w:p>
        </w:tc>
      </w:tr>
      <w:tr w:rsidR="00A2009C" w14:paraId="2F8D8AC8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926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927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928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5D5A4A1B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GravityX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929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6BD9C2E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30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1C17E52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X轴方向重力加速度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931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5BBDCD2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32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1B74F4F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33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70E580D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米每二次方秒</w:t>
            </w:r>
          </w:p>
        </w:tc>
      </w:tr>
      <w:tr w:rsidR="00A2009C" w14:paraId="1C93E62D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934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935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tcPrChange w:id="936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6411F51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Gravity</w:t>
            </w:r>
            <w:ins w:id="937" w:author="王曲" w:date="2018-07-19T22:28:00Z">
              <w:r>
                <w:rPr>
                  <w:rFonts w:ascii="宋体" w:hAnsi="宋体" w:cs="Times New Roman"/>
                  <w:sz w:val="18"/>
                  <w:szCs w:val="18"/>
                </w:rPr>
                <w:t>Y</w:t>
              </w:r>
            </w:ins>
            <w:del w:id="938" w:author="王曲" w:date="2018-07-19T22:28:00Z">
              <w:r>
                <w:rPr>
                  <w:rFonts w:ascii="宋体" w:hAnsi="宋体" w:cs="Times New Roman" w:hint="eastAsia"/>
                  <w:sz w:val="18"/>
                  <w:szCs w:val="18"/>
                </w:rPr>
                <w:delText>X</w:delText>
              </w:r>
            </w:del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939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1FF47CC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40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016396B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Y轴方向重力加速度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tcPrChange w:id="941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6499BBB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42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78C2BE5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tcPrChange w:id="943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620CB54B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米每二次方秒</w:t>
            </w:r>
          </w:p>
        </w:tc>
      </w:tr>
      <w:tr w:rsidR="00A2009C" w14:paraId="08E66612" w14:textId="77777777" w:rsidTr="00A2009C">
        <w:tblPrEx>
          <w:tblW w:w="9570" w:type="dxa"/>
          <w:jc w:val="center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6" w:space="0" w:color="000000"/>
            <w:insideV w:val="single" w:sz="6" w:space="0" w:color="000000"/>
          </w:tblBorders>
          <w:tblLayout w:type="fixed"/>
          <w:tblPrExChange w:id="944" w:author="wq" w:date="2018-04-11T10:45:00Z">
            <w:tblPrEx>
              <w:tblW w:w="95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</w:tblPrEx>
          </w:tblPrExChange>
        </w:tblPrEx>
        <w:trPr>
          <w:trHeight w:val="310"/>
          <w:jc w:val="center"/>
          <w:trPrChange w:id="945" w:author="wq" w:date="2018-04-11T10:45:00Z">
            <w:trPr>
              <w:trHeight w:val="328"/>
              <w:jc w:val="center"/>
            </w:trPr>
          </w:trPrChange>
        </w:trPr>
        <w:tc>
          <w:tcPr>
            <w:tcW w:w="1828" w:type="dxa"/>
            <w:tcBorders>
              <w:top w:val="single" w:sz="6" w:space="0" w:color="000000"/>
              <w:left w:val="single" w:sz="12" w:space="0" w:color="auto"/>
              <w:bottom w:val="single" w:sz="8" w:space="0" w:color="000000"/>
              <w:right w:val="single" w:sz="6" w:space="0" w:color="000000"/>
            </w:tcBorders>
            <w:vAlign w:val="center"/>
            <w:tcPrChange w:id="946" w:author="wq" w:date="2018-04-11T10:45:00Z">
              <w:tcPr>
                <w:tcW w:w="1566" w:type="dxa"/>
                <w:tcBorders>
                  <w:top w:val="single" w:sz="6" w:space="0" w:color="000000"/>
                  <w:left w:val="single" w:sz="12" w:space="0" w:color="auto"/>
                  <w:bottom w:val="single" w:sz="8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70F1FD5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Gravity</w:t>
            </w:r>
            <w:ins w:id="947" w:author="王曲" w:date="2018-07-19T22:28:00Z">
              <w:r>
                <w:rPr>
                  <w:rFonts w:ascii="宋体" w:hAnsi="宋体" w:cs="Times New Roman"/>
                  <w:sz w:val="18"/>
                  <w:szCs w:val="18"/>
                </w:rPr>
                <w:t>Z</w:t>
              </w:r>
            </w:ins>
            <w:del w:id="948" w:author="王曲" w:date="2018-07-19T22:28:00Z">
              <w:r>
                <w:rPr>
                  <w:rFonts w:ascii="宋体" w:hAnsi="宋体" w:cs="Times New Roman" w:hint="eastAsia"/>
                  <w:sz w:val="18"/>
                  <w:szCs w:val="18"/>
                </w:rPr>
                <w:delText>X</w:delText>
              </w:r>
            </w:del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tcPrChange w:id="949" w:author="wq" w:date="2018-04-11T10:45:00Z">
              <w:tcPr>
                <w:tcW w:w="822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8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0E91379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12" w:space="0" w:color="auto"/>
            </w:tcBorders>
            <w:vAlign w:val="center"/>
            <w:tcPrChange w:id="950" w:author="wq" w:date="2018-04-11T10:45:00Z">
              <w:tcPr>
                <w:tcW w:w="1886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8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740E8A3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Z轴方向重力加速度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tcPrChange w:id="951" w:author="wq" w:date="2018-04-11T10:45:00Z">
              <w:tcPr>
                <w:tcW w:w="172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8" w:space="0" w:color="000000"/>
                  <w:right w:val="single" w:sz="6" w:space="0" w:color="000000"/>
                </w:tcBorders>
                <w:vAlign w:val="center"/>
              </w:tcPr>
            </w:tcPrChange>
          </w:tcPr>
          <w:p w14:paraId="6CD99BE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12" w:space="0" w:color="auto"/>
            </w:tcBorders>
            <w:vAlign w:val="center"/>
            <w:tcPrChange w:id="952" w:author="wq" w:date="2018-04-11T10:45:00Z">
              <w:tcPr>
                <w:tcW w:w="1627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8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733EB5A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12" w:space="0" w:color="auto"/>
            </w:tcBorders>
            <w:vAlign w:val="center"/>
            <w:tcPrChange w:id="953" w:author="wq" w:date="2018-04-11T10:45:00Z">
              <w:tcPr>
                <w:tcW w:w="1949" w:type="dxa"/>
                <w:tcBorders>
                  <w:top w:val="single" w:sz="6" w:space="0" w:color="000000"/>
                  <w:left w:val="single" w:sz="6" w:space="0" w:color="000000"/>
                  <w:bottom w:val="single" w:sz="8" w:space="0" w:color="000000"/>
                  <w:right w:val="single" w:sz="12" w:space="0" w:color="auto"/>
                </w:tcBorders>
                <w:vAlign w:val="center"/>
              </w:tcPr>
            </w:tcPrChange>
          </w:tcPr>
          <w:p w14:paraId="47CC6FB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米每二次方秒</w:t>
            </w:r>
          </w:p>
        </w:tc>
      </w:tr>
    </w:tbl>
    <w:p w14:paraId="09E688EC" w14:textId="77777777" w:rsidR="00A2009C" w:rsidRDefault="00CB45E7">
      <w:pPr>
        <w:pStyle w:val="a6"/>
        <w:spacing w:before="156" w:after="156"/>
      </w:pPr>
      <w:bookmarkStart w:id="954" w:name="_Toc519804361"/>
      <w:r>
        <w:rPr>
          <w:rFonts w:hint="eastAsia"/>
        </w:rPr>
        <w:t>定位结果PositioningResult</w:t>
      </w:r>
      <w:del w:id="955" w:author="曲 王" w:date="2018-06-28T10:14:00Z">
        <w:r>
          <w:rPr>
            <w:rFonts w:hint="eastAsia"/>
          </w:rPr>
          <w:delText>SID</w:delText>
        </w:r>
      </w:del>
      <w:r>
        <w:rPr>
          <w:rFonts w:hint="eastAsia"/>
        </w:rPr>
        <w:t>的数据结构</w:t>
      </w:r>
      <w:bookmarkEnd w:id="954"/>
    </w:p>
    <w:p w14:paraId="6C1F8B0A" w14:textId="14A3B719" w:rsidR="00A2009C" w:rsidRPr="00A108B3" w:rsidDel="00070B59" w:rsidRDefault="00CB45E7">
      <w:pPr>
        <w:pStyle w:val="affffffff6"/>
        <w:ind w:leftChars="0" w:left="0" w:right="-108"/>
        <w:rPr>
          <w:del w:id="956" w:author="Deng Yuejin" w:date="2018-08-29T18:37:00Z"/>
          <w:u w:val="none"/>
          <w:rPrChange w:id="957" w:author="曲 王" w:date="2018-10-18T18:42:00Z">
            <w:rPr>
              <w:del w:id="958" w:author="Deng Yuejin" w:date="2018-08-29T18:37:00Z"/>
            </w:rPr>
          </w:rPrChange>
        </w:rPr>
        <w:pPrChange w:id="959" w:author="曲 王" w:date="2018-10-18T18:44:00Z">
          <w:pPr>
            <w:pStyle w:val="affffffff6"/>
            <w:ind w:left="0"/>
          </w:pPr>
        </w:pPrChange>
      </w:pPr>
      <w:r w:rsidRPr="00A108B3">
        <w:rPr>
          <w:rFonts w:hint="eastAsia"/>
          <w:u w:val="none"/>
          <w:rPrChange w:id="960" w:author="曲 王" w:date="2018-10-18T18:42:00Z">
            <w:rPr>
              <w:rFonts w:hint="eastAsia"/>
              <w:u w:val="single"/>
            </w:rPr>
          </w:rPrChange>
        </w:rPr>
        <w:t>表</w:t>
      </w:r>
      <w:r w:rsidRPr="00A108B3">
        <w:rPr>
          <w:u w:val="none"/>
          <w:rPrChange w:id="961" w:author="曲 王" w:date="2018-10-18T18:42:00Z">
            <w:rPr>
              <w:u w:val="single"/>
            </w:rPr>
          </w:rPrChange>
        </w:rPr>
        <w:t>2</w:t>
      </w:r>
      <w:del w:id="962" w:author="Deng Yuejin" w:date="2018-08-29T18:37:00Z">
        <w:r w:rsidRPr="00A108B3" w:rsidDel="00070B59">
          <w:rPr>
            <w:rFonts w:hint="eastAsia"/>
            <w:u w:val="none"/>
            <w:rPrChange w:id="963" w:author="曲 王" w:date="2018-10-18T18:42:00Z">
              <w:rPr>
                <w:rFonts w:hint="eastAsia"/>
                <w:u w:val="single"/>
              </w:rPr>
            </w:rPrChange>
          </w:rPr>
          <w:delText>包含终端接收</w:delText>
        </w:r>
      </w:del>
      <w:ins w:id="964" w:author="Deng Yuejin" w:date="2018-08-29T18:37:00Z">
        <w:r w:rsidR="00070B59" w:rsidRPr="00A108B3">
          <w:rPr>
            <w:rFonts w:hint="eastAsia"/>
            <w:u w:val="none"/>
            <w:rPrChange w:id="965" w:author="曲 王" w:date="2018-10-18T18:42:00Z">
              <w:rPr>
                <w:rFonts w:hint="eastAsia"/>
                <w:u w:val="single"/>
              </w:rPr>
            </w:rPrChange>
          </w:rPr>
          <w:t>列出了</w:t>
        </w:r>
      </w:ins>
      <w:r w:rsidRPr="00A108B3">
        <w:rPr>
          <w:rFonts w:hint="eastAsia"/>
          <w:u w:val="none"/>
          <w:rPrChange w:id="966" w:author="曲 王" w:date="2018-10-18T18:42:00Z">
            <w:rPr>
              <w:rFonts w:hint="eastAsia"/>
              <w:u w:val="single"/>
            </w:rPr>
          </w:rPrChange>
        </w:rPr>
        <w:t>定位结果</w:t>
      </w:r>
      <w:r w:rsidRPr="00A108B3">
        <w:rPr>
          <w:u w:val="none"/>
          <w:rPrChange w:id="967" w:author="曲 王" w:date="2018-10-18T18:42:00Z">
            <w:rPr>
              <w:u w:val="single"/>
            </w:rPr>
          </w:rPrChange>
        </w:rPr>
        <w:t>PositioningResult</w:t>
      </w:r>
      <w:del w:id="968" w:author="曲 王" w:date="2018-06-28T10:14:00Z">
        <w:r w:rsidRPr="00A108B3">
          <w:rPr>
            <w:u w:val="none"/>
            <w:rPrChange w:id="969" w:author="曲 王" w:date="2018-10-18T18:42:00Z">
              <w:rPr>
                <w:u w:val="single"/>
              </w:rPr>
            </w:rPrChange>
          </w:rPr>
          <w:delText>SID</w:delText>
        </w:r>
      </w:del>
      <w:r w:rsidRPr="00A108B3">
        <w:rPr>
          <w:u w:val="none"/>
          <w:rPrChange w:id="970" w:author="曲 王" w:date="2018-10-18T18:42:00Z">
            <w:rPr>
              <w:u w:val="single"/>
            </w:rPr>
          </w:rPrChange>
        </w:rPr>
        <w:t xml:space="preserve"> 的数据结构</w:t>
      </w:r>
      <w:del w:id="971" w:author="Deng Yuejin" w:date="2018-08-29T18:37:00Z">
        <w:r w:rsidRPr="00A108B3" w:rsidDel="00070B59">
          <w:rPr>
            <w:rFonts w:hint="eastAsia"/>
            <w:u w:val="none"/>
            <w:rPrChange w:id="972" w:author="曲 王" w:date="2018-10-18T18:42:00Z">
              <w:rPr>
                <w:rFonts w:hint="eastAsia"/>
                <w:u w:val="single"/>
              </w:rPr>
            </w:rPrChange>
          </w:rPr>
          <w:delText>的字段域列表及其描述。这些字段域可分为必选和可选，每个磁定位结果应支持必选字段域。</w:delText>
        </w:r>
      </w:del>
    </w:p>
    <w:p w14:paraId="1125FF83" w14:textId="47505D62" w:rsidR="00A2009C" w:rsidRPr="00A108B3" w:rsidDel="00070B59" w:rsidRDefault="00CB45E7">
      <w:pPr>
        <w:pStyle w:val="affffffff6"/>
        <w:ind w:leftChars="0" w:left="0" w:right="-108"/>
        <w:rPr>
          <w:del w:id="973" w:author="Deng Yuejin" w:date="2018-08-29T18:37:00Z"/>
          <w:u w:val="none"/>
          <w:rPrChange w:id="974" w:author="曲 王" w:date="2018-10-18T18:42:00Z">
            <w:rPr>
              <w:del w:id="975" w:author="Deng Yuejin" w:date="2018-08-29T18:37:00Z"/>
            </w:rPr>
          </w:rPrChange>
        </w:rPr>
        <w:pPrChange w:id="976" w:author="曲 王" w:date="2018-10-18T18:44:00Z">
          <w:pPr>
            <w:pStyle w:val="affffffff6"/>
            <w:ind w:left="0"/>
          </w:pPr>
        </w:pPrChange>
      </w:pPr>
      <w:del w:id="977" w:author="Deng Yuejin" w:date="2018-08-29T18:37:00Z">
        <w:r w:rsidRPr="00A108B3" w:rsidDel="00070B59">
          <w:rPr>
            <w:u w:val="none"/>
            <w:rPrChange w:id="978" w:author="曲 王" w:date="2018-10-18T18:42:00Z">
              <w:rPr>
                <w:u w:val="single"/>
              </w:rPr>
            </w:rPrChange>
          </w:rPr>
          <w:delText>X、Y、Z以及距离等字段域的测量单位应为m。</w:delText>
        </w:r>
      </w:del>
    </w:p>
    <w:p w14:paraId="79C8083F" w14:textId="634DB507" w:rsidR="00A2009C" w:rsidRPr="00A108B3" w:rsidRDefault="00CB45E7">
      <w:pPr>
        <w:pStyle w:val="affffffff6"/>
        <w:ind w:leftChars="0" w:left="0" w:right="-108" w:firstLine="360"/>
        <w:rPr>
          <w:u w:val="none"/>
          <w:rPrChange w:id="979" w:author="曲 王" w:date="2018-10-18T18:42:00Z">
            <w:rPr/>
          </w:rPrChange>
        </w:rPr>
        <w:pPrChange w:id="980" w:author="曲 王" w:date="2018-10-18T18:44:00Z">
          <w:pPr>
            <w:pStyle w:val="affffffff6"/>
            <w:ind w:firstLine="368"/>
          </w:pPr>
        </w:pPrChange>
      </w:pPr>
      <w:del w:id="981" w:author="Deng Yuejin" w:date="2018-08-29T18:37:00Z">
        <w:r w:rsidRPr="00A108B3" w:rsidDel="00070B59">
          <w:rPr>
            <w:sz w:val="18"/>
            <w:szCs w:val="18"/>
            <w:u w:val="none"/>
            <w:rPrChange w:id="982" w:author="曲 王" w:date="2018-10-18T18:42:00Z">
              <w:rPr>
                <w:sz w:val="18"/>
                <w:szCs w:val="18"/>
              </w:rPr>
            </w:rPrChange>
          </w:rPr>
          <w:delText>TimeStamp</w:delText>
        </w:r>
        <w:r w:rsidRPr="00A108B3" w:rsidDel="00070B59">
          <w:rPr>
            <w:rFonts w:hint="eastAsia"/>
            <w:u w:val="none"/>
            <w:rPrChange w:id="983" w:author="曲 王" w:date="2018-10-18T18:42:00Z">
              <w:rPr>
                <w:rFonts w:hint="eastAsia"/>
              </w:rPr>
            </w:rPrChange>
          </w:rPr>
          <w:delText>的字段域采用世界标准时间表示</w:delText>
        </w:r>
      </w:del>
      <w:ins w:id="984" w:author="Deng Yuejin" w:date="2018-08-29T18:37:00Z">
        <w:r w:rsidR="00070B59" w:rsidRPr="00A108B3">
          <w:rPr>
            <w:rFonts w:hint="eastAsia"/>
            <w:u w:val="none"/>
            <w:rPrChange w:id="985" w:author="曲 王" w:date="2018-10-18T18:42:00Z">
              <w:rPr>
                <w:rFonts w:hint="eastAsia"/>
              </w:rPr>
            </w:rPrChange>
          </w:rPr>
          <w:t>和数据类型</w:t>
        </w:r>
      </w:ins>
      <w:r w:rsidRPr="00A108B3">
        <w:rPr>
          <w:rFonts w:hint="eastAsia"/>
          <w:u w:val="none"/>
          <w:rPrChange w:id="986" w:author="曲 王" w:date="2018-10-18T18:42:00Z">
            <w:rPr>
              <w:rFonts w:hint="eastAsia"/>
            </w:rPr>
          </w:rPrChange>
        </w:rPr>
        <w:t>。</w:t>
      </w:r>
      <w:ins w:id="987" w:author="曲 王" w:date="2018-10-18T18:42:00Z">
        <w:r w:rsidR="00A108B3">
          <w:rPr>
            <w:rFonts w:hint="eastAsia"/>
            <w:u w:val="none"/>
          </w:rPr>
          <w:t>这些字段</w:t>
        </w:r>
        <w:r w:rsidR="00A108B3" w:rsidRPr="00A108B3">
          <w:rPr>
            <w:rFonts w:hint="eastAsia"/>
            <w:u w:val="none"/>
          </w:rPr>
          <w:t>分为必选和可选，每个磁定位结果应支持必选字段域。</w:t>
        </w:r>
      </w:ins>
    </w:p>
    <w:p w14:paraId="09F159EB" w14:textId="77777777" w:rsidR="00A2009C" w:rsidRDefault="00CB45E7">
      <w:pPr>
        <w:pStyle w:val="af7"/>
        <w:spacing w:before="156" w:after="156"/>
      </w:pPr>
      <w:del w:id="988" w:author="Deng Yuejin" w:date="2018-08-29T18:37:00Z">
        <w:r w:rsidDel="00070B59">
          <w:rPr>
            <w:rFonts w:hint="eastAsia"/>
          </w:rPr>
          <w:delText>终端</w:delText>
        </w:r>
      </w:del>
      <w:r>
        <w:rPr>
          <w:rFonts w:hint="eastAsia"/>
        </w:rPr>
        <w:t>PositioningResult</w:t>
      </w:r>
      <w:del w:id="989" w:author="曲 王" w:date="2018-06-28T10:14:00Z">
        <w:r>
          <w:rPr>
            <w:rFonts w:hint="eastAsia"/>
          </w:rPr>
          <w:delText>SID</w:delText>
        </w:r>
      </w:del>
      <w:r>
        <w:rPr>
          <w:rFonts w:hint="eastAsia"/>
        </w:rPr>
        <w:t>数据结构</w:t>
      </w: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731"/>
        <w:gridCol w:w="3057"/>
        <w:gridCol w:w="892"/>
        <w:gridCol w:w="1422"/>
        <w:gridCol w:w="1307"/>
      </w:tblGrid>
      <w:tr w:rsidR="00A2009C" w14:paraId="12DCD3F6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0B1337C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字段</w:t>
            </w:r>
            <w:del w:id="990" w:author="Deng Yuejin" w:date="2018-08-29T18:37:00Z">
              <w:r w:rsidDel="00070B59">
                <w:rPr>
                  <w:rFonts w:ascii="宋体" w:hAnsi="宋体" w:cs="Times New Roman" w:hint="eastAsia"/>
                  <w:bCs/>
                  <w:sz w:val="18"/>
                  <w:szCs w:val="18"/>
                </w:rPr>
                <w:delText>域</w:delText>
              </w:r>
            </w:del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B4EC778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必选或可选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847371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描述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F182D03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5D83C1E0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字段格式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2B19CE5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单位</w:t>
            </w:r>
          </w:p>
        </w:tc>
      </w:tr>
      <w:tr w:rsidR="00A2009C" w14:paraId="52E97716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3CBC44E2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ResponseID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DAB54A4" w14:textId="77777777" w:rsidR="00A2009C" w:rsidRDefault="00CB45E7">
            <w:pPr>
              <w:pStyle w:val="Defaul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必选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0DAD671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Cs/>
                <w:sz w:val="18"/>
                <w:szCs w:val="18"/>
              </w:rPr>
              <w:t>请求响应标识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6619619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8C83040" w14:textId="77777777" w:rsidR="00A2009C" w:rsidRDefault="00CB45E7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xxxxxxxx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2EFC1C5" w14:textId="77777777" w:rsidR="00A2009C" w:rsidRDefault="00A2009C">
            <w:pPr>
              <w:pStyle w:val="Default"/>
              <w:rPr>
                <w:rFonts w:ascii="宋体" w:hAnsi="宋体" w:cs="Times New Roman"/>
                <w:bCs/>
                <w:sz w:val="18"/>
                <w:szCs w:val="18"/>
              </w:rPr>
            </w:pPr>
          </w:p>
        </w:tc>
      </w:tr>
      <w:tr w:rsidR="00A2009C" w14:paraId="3F256458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18A5CA2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RequestID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410A44C" w14:textId="77777777" w:rsidR="00A2009C" w:rsidRDefault="00CB45E7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D7BAB3C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请求标识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C64FC67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933F2ED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xxxxxxxx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8FB6382" w14:textId="77777777" w:rsidR="00A2009C" w:rsidRDefault="00A2009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  <w:tr w:rsidR="00A2009C" w14:paraId="4BCF84E3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18874FF3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ReponseTime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A12D7CD" w14:textId="77777777" w:rsidR="00A2009C" w:rsidRDefault="00CB45E7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FED81A0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响应时间戳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592D322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del w:id="991" w:author="曲 王" w:date="2018-06-28T10:34:00Z">
              <w:r>
                <w:rPr>
                  <w:rFonts w:ascii="宋体" w:hAnsi="宋体" w:hint="eastAsia"/>
                  <w:sz w:val="18"/>
                  <w:szCs w:val="18"/>
                </w:rPr>
                <w:delText>字符串</w:delText>
              </w:r>
            </w:del>
            <w:ins w:id="992" w:author="曲 王" w:date="2018-06-28T10:34:00Z">
              <w:r>
                <w:rPr>
                  <w:rFonts w:ascii="宋体" w:hAnsi="宋体" w:hint="eastAsia"/>
                  <w:sz w:val="18"/>
                  <w:szCs w:val="18"/>
                </w:rPr>
                <w:t>整型</w:t>
              </w:r>
            </w:ins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5CBA8A6E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ins w:id="993" w:author="曲 王" w:date="2018-06-28T10:34:00Z">
              <w:r>
                <w:rPr>
                  <w:rFonts w:ascii="宋体" w:hAnsi="宋体" w:hint="eastAsia"/>
                  <w:sz w:val="18"/>
                  <w:szCs w:val="18"/>
                </w:rPr>
                <w:t>世界标准时间</w:t>
              </w:r>
            </w:ins>
            <w:del w:id="994" w:author="曲 王" w:date="2018-06-28T10:34:00Z">
              <w:r>
                <w:rPr>
                  <w:rFonts w:ascii="宋体" w:hAnsi="宋体" w:hint="eastAsia"/>
                  <w:sz w:val="18"/>
                  <w:szCs w:val="18"/>
                </w:rPr>
                <w:delText>xxxxxxxxxxxxx</w:delText>
              </w:r>
            </w:del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B5D77F2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del w:id="995" w:author="曲 王" w:date="2018-06-28T10:35:00Z">
              <w:r>
                <w:rPr>
                  <w:rFonts w:ascii="宋体" w:hAnsi="宋体" w:hint="eastAsia"/>
                  <w:color w:val="000000"/>
                  <w:kern w:val="0"/>
                  <w:sz w:val="18"/>
                  <w:szCs w:val="18"/>
                </w:rPr>
                <w:delText>世界标准时间（</w:delText>
              </w:r>
            </w:del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毫秒</w:t>
            </w:r>
            <w:del w:id="996" w:author="曲 王" w:date="2018-06-28T10:35:00Z">
              <w:r>
                <w:rPr>
                  <w:rFonts w:ascii="宋体" w:hAnsi="宋体" w:hint="eastAsia"/>
                  <w:color w:val="000000"/>
                  <w:kern w:val="0"/>
                  <w:sz w:val="18"/>
                  <w:szCs w:val="18"/>
                </w:rPr>
                <w:delText>）</w:delText>
              </w:r>
            </w:del>
          </w:p>
        </w:tc>
      </w:tr>
      <w:tr w:rsidR="00A2009C" w14:paraId="18288EB0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7329C99C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5285B03" w14:textId="77777777" w:rsidR="00A2009C" w:rsidRDefault="00CB45E7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83846F4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请求时间戳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206AF58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ins w:id="997" w:author="曲 王" w:date="2018-06-28T10:35:00Z">
              <w:r>
                <w:rPr>
                  <w:rFonts w:ascii="宋体" w:hAnsi="宋体" w:hint="eastAsia"/>
                  <w:sz w:val="18"/>
                  <w:szCs w:val="18"/>
                </w:rPr>
                <w:t>整型</w:t>
              </w:r>
            </w:ins>
            <w:del w:id="998" w:author="曲 王" w:date="2018-06-28T10:35:00Z">
              <w:r>
                <w:rPr>
                  <w:rFonts w:ascii="宋体" w:hAnsi="宋体" w:hint="eastAsia"/>
                  <w:sz w:val="18"/>
                  <w:szCs w:val="18"/>
                </w:rPr>
                <w:delText>字符串</w:delText>
              </w:r>
            </w:del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5819F5C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ins w:id="999" w:author="曲 王" w:date="2018-06-28T10:34:00Z">
              <w:r>
                <w:rPr>
                  <w:rFonts w:ascii="宋体" w:hAnsi="宋体" w:hint="eastAsia"/>
                  <w:color w:val="000000"/>
                  <w:kern w:val="0"/>
                  <w:sz w:val="18"/>
                  <w:szCs w:val="18"/>
                </w:rPr>
                <w:t>世界标准时间</w:t>
              </w:r>
            </w:ins>
            <w:del w:id="1000" w:author="曲 王" w:date="2018-06-28T10:34:00Z">
              <w:r>
                <w:rPr>
                  <w:rFonts w:ascii="宋体" w:hAnsi="宋体" w:hint="eastAsia"/>
                  <w:sz w:val="18"/>
                  <w:szCs w:val="18"/>
                </w:rPr>
                <w:delText>xxxxxxxxxxxxx</w:delText>
              </w:r>
            </w:del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8CB3E7A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del w:id="1001" w:author="曲 王" w:date="2018-06-28T10:35:00Z">
              <w:r>
                <w:rPr>
                  <w:rFonts w:ascii="宋体" w:hAnsi="宋体" w:hint="eastAsia"/>
                  <w:color w:val="000000"/>
                  <w:kern w:val="0"/>
                  <w:sz w:val="18"/>
                  <w:szCs w:val="18"/>
                </w:rPr>
                <w:delText>世界标准时间（</w:delText>
              </w:r>
            </w:del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毫秒</w:t>
            </w:r>
            <w:del w:id="1002" w:author="曲 王" w:date="2018-06-28T10:35:00Z">
              <w:r>
                <w:rPr>
                  <w:rFonts w:ascii="宋体" w:hAnsi="宋体" w:hint="eastAsia"/>
                  <w:color w:val="000000"/>
                  <w:kern w:val="0"/>
                  <w:sz w:val="18"/>
                  <w:szCs w:val="18"/>
                </w:rPr>
                <w:delText>）</w:delText>
              </w:r>
            </w:del>
          </w:p>
        </w:tc>
      </w:tr>
      <w:tr w:rsidR="00A2009C" w14:paraId="7414F8B6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6F6AA89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LocationState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FF9373E" w14:textId="77777777" w:rsidR="00A2009C" w:rsidRDefault="00CB45E7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6C90776" w14:textId="77777777" w:rsidR="00A2009C" w:rsidRDefault="00CB45E7">
            <w:pPr>
              <w:widowControl/>
              <w:jc w:val="left"/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定位结果状态</w:t>
            </w:r>
          </w:p>
          <w:p w14:paraId="59300DB6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定位成功：0</w:t>
            </w:r>
          </w:p>
          <w:p w14:paraId="238AE2C6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定位失败：1</w:t>
            </w:r>
          </w:p>
          <w:p w14:paraId="222A8FBC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请求超时：2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5D8F5EA" w14:textId="77777777" w:rsidR="00A2009C" w:rsidRDefault="00CB45E7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整型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F5EEAF2" w14:textId="77777777" w:rsidR="00A2009C" w:rsidRDefault="00A2009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768370E" w14:textId="77777777" w:rsidR="00A2009C" w:rsidRDefault="00A2009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  <w:tr w:rsidR="00A2009C" w14:paraId="2B2686BA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3965C3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Location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A5CC52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404703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父标签，包含子元素：Building, BuildingAccuracy, Floor, FloorAccuracy, X, Y, Z, CoordAccuracy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950C76A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5AFF0F96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605E4C8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A2009C" w14:paraId="6E47A454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000B5EA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Building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F3AA7F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849DE1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楼宇定位结果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4DAAE9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ins w:id="1003" w:author="曲 王" w:date="2018-06-28T10:31:00Z">
              <w:r>
                <w:rPr>
                  <w:rFonts w:ascii="宋体" w:hAnsi="宋体" w:cs="Times New Roman" w:hint="eastAsia"/>
                  <w:sz w:val="18"/>
                  <w:szCs w:val="18"/>
                </w:rPr>
                <w:t>字符串</w:t>
              </w:r>
            </w:ins>
            <w:del w:id="1004" w:author="曲 王" w:date="2018-06-28T10:30:00Z">
              <w:r>
                <w:rPr>
                  <w:rFonts w:ascii="宋体" w:hAnsi="宋体" w:cs="Times New Roman" w:hint="eastAsia"/>
                  <w:sz w:val="18"/>
                  <w:szCs w:val="18"/>
                </w:rPr>
                <w:delText>布尔型</w:delText>
              </w:r>
            </w:del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467B4B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ins w:id="1005" w:author="曲 王" w:date="2018-06-28T10:31:00Z">
              <w:r>
                <w:rPr>
                  <w:rFonts w:ascii="宋体" w:hAnsi="宋体" w:hint="eastAsia"/>
                  <w:sz w:val="18"/>
                  <w:szCs w:val="18"/>
                </w:rPr>
                <w:t>xxxxxxxx</w:t>
              </w:r>
            </w:ins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98C8143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A2009C" w14:paraId="5389D595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D78252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BuildingAccuracy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536F02A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7A8334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楼宇定位精度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AC50C1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46D45E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bookmarkStart w:id="1006" w:name="OLE_LINK32"/>
            <w:bookmarkStart w:id="1007" w:name="OLE_LINK33"/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  <w:bookmarkEnd w:id="1006"/>
            <w:bookmarkEnd w:id="1007"/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F1F018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</w:t>
            </w:r>
          </w:p>
        </w:tc>
      </w:tr>
      <w:tr w:rsidR="00A2009C" w14:paraId="754DD5C1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9D38A8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BuildingConfidence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376F96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64A7E0B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楼宇定位置信度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2D24AA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885EC2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4C0D8E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百分比</w:t>
            </w:r>
          </w:p>
        </w:tc>
      </w:tr>
      <w:tr w:rsidR="00A2009C" w14:paraId="037894EA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60E440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Floor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C547E3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07AA3E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楼层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BEE96E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整型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B21034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C8773F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(每个建筑的最低层为第1层)</w:t>
            </w:r>
          </w:p>
        </w:tc>
      </w:tr>
      <w:tr w:rsidR="00A2009C" w14:paraId="1D5F6263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3F581B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FloorAccuracy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C7F1A5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323081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楼层定位精度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1F993C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EA6E8D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44099F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</w:t>
            </w:r>
          </w:p>
        </w:tc>
      </w:tr>
      <w:tr w:rsidR="00A2009C" w14:paraId="13869184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F4E38A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FloorConfidence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6DFF32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87EDCBA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楼层定位置信度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5E6BE1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016344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EE0075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百分比</w:t>
            </w:r>
          </w:p>
        </w:tc>
      </w:tr>
      <w:tr w:rsidR="00A2009C" w14:paraId="23BA4A83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2C89209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3B3033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58F12B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相对于参考原点的X坐标，后面紧随Y</w:t>
            </w:r>
            <w:ins w:id="1008" w:author="曲 王" w:date="2018-06-28T10:42:00Z">
              <w:r>
                <w:rPr>
                  <w:rFonts w:ascii="宋体" w:hAnsi="宋体" w:cs="Times New Roman" w:hint="eastAsia"/>
                  <w:sz w:val="18"/>
                  <w:szCs w:val="18"/>
                </w:rPr>
                <w:t>*</w:t>
              </w:r>
            </w:ins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CCE107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085A3CC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8D9B9D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</w:t>
            </w:r>
          </w:p>
        </w:tc>
      </w:tr>
      <w:tr w:rsidR="00A2009C" w14:paraId="7CE9DB31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3CC9574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Y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326613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26D333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相对于参考原点的Y坐标，前面为X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2524E1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5A8BDB3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266CD9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</w:t>
            </w:r>
          </w:p>
        </w:tc>
      </w:tr>
      <w:tr w:rsidR="00A2009C" w14:paraId="0DB57A10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328ACFA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lastRenderedPageBreak/>
              <w:t>Z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24C0B7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A607BA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相对于参考原点的Z坐标，前面为Y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274314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E92229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745D97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</w:t>
            </w:r>
          </w:p>
        </w:tc>
      </w:tr>
      <w:tr w:rsidR="00A2009C" w14:paraId="36D37BB6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06186FA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CoordAccuracy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27F800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06069A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坐标精度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DC14FE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C22576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C7F32F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米</w:t>
            </w:r>
          </w:p>
        </w:tc>
      </w:tr>
      <w:tr w:rsidR="00A2009C" w14:paraId="1793995A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A3DB55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CoorConfidence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5C624AE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1E075A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坐标信度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B0D890A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14F1F8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</w:t>
            </w:r>
            <w:del w:id="1009" w:author="曲 王" w:date="2018-06-28T10:36:00Z">
              <w:r>
                <w:rPr>
                  <w:rFonts w:ascii="宋体" w:hAnsi="宋体" w:cs="Times New Roman" w:hint="eastAsia"/>
                  <w:sz w:val="18"/>
                  <w:szCs w:val="18"/>
                </w:rPr>
                <w:delText>xx</w:delText>
              </w:r>
            </w:del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37917D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百分比</w:t>
            </w:r>
          </w:p>
        </w:tc>
      </w:tr>
      <w:tr w:rsidR="00A2009C" w14:paraId="5042B4B6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146EBEC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ContextDetection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79AA5A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2D1AFB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场景识别父标签，包含子元素Context， ContextAccuracy。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14ED43A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08307943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6A8AEB2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A2009C" w14:paraId="72B732FB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2A1B7FF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Context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C09C68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E121D0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场景，内容为：Null，Indoor，Outdoor，SemiIO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7F09CA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4B6062A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61730C7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A2009C" w14:paraId="04581A05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792BCE9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ContextConfidence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0A0E64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7AFC60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场景识别置信度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D4DD5C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E0E690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</w:t>
            </w:r>
            <w:del w:id="1010" w:author="曲 王" w:date="2018-06-28T10:37:00Z">
              <w:r>
                <w:rPr>
                  <w:rFonts w:ascii="宋体" w:hAnsi="宋体" w:cs="Times New Roman" w:hint="eastAsia"/>
                  <w:sz w:val="18"/>
                  <w:szCs w:val="18"/>
                </w:rPr>
                <w:delText>xx</w:delText>
              </w:r>
            </w:del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9E07E4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百分比</w:t>
            </w:r>
          </w:p>
        </w:tc>
      </w:tr>
      <w:tr w:rsidR="00A2009C" w14:paraId="64EAB520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2EAF135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AttitudeDetection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4A344B5B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33BB86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运动方向/姿态父标签，包含子元素Orientation，OrientationAccuracy，Attitude，AttitudeAccuracy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51D1E4E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9207199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CB2DD90" w14:textId="77777777" w:rsidR="00A2009C" w:rsidRDefault="00A2009C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A2009C" w14:paraId="778EFFAE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1B33885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Orientation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301FA7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DF1D1E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定位终端运动方向角，以正北为0度，顺时针为正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10DCF9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9E119A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BA156E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弧度</w:t>
            </w:r>
          </w:p>
        </w:tc>
      </w:tr>
      <w:tr w:rsidR="00A2009C" w14:paraId="27C6F622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3F39F7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OrientationAccuracy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43A39D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8C9556D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运动方向估计精度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EDF278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1FBC29A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2656B0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ins w:id="1011" w:author="曲 王" w:date="2018-06-28T10:37:00Z">
              <w:r>
                <w:rPr>
                  <w:rFonts w:ascii="宋体" w:hAnsi="宋体" w:cs="Times New Roman" w:hint="eastAsia"/>
                  <w:sz w:val="18"/>
                  <w:szCs w:val="18"/>
                </w:rPr>
                <w:t>弧度</w:t>
              </w:r>
            </w:ins>
            <w:del w:id="1012" w:author="曲 王" w:date="2018-06-28T10:32:00Z">
              <w:r>
                <w:rPr>
                  <w:rFonts w:ascii="宋体" w:hAnsi="宋体" w:cs="Times New Roman" w:hint="eastAsia"/>
                  <w:sz w:val="18"/>
                  <w:szCs w:val="18"/>
                </w:rPr>
                <w:delText>米</w:delText>
              </w:r>
            </w:del>
          </w:p>
        </w:tc>
      </w:tr>
      <w:tr w:rsidR="00A2009C" w14:paraId="22DE3B25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16DD37F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OrientationConfidence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3FB9C33F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48415A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运动方向估计置信度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A3FE31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2FF6C18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</w:t>
            </w:r>
            <w:del w:id="1013" w:author="曲 王" w:date="2018-06-28T10:37:00Z">
              <w:r>
                <w:rPr>
                  <w:rFonts w:ascii="宋体" w:hAnsi="宋体" w:cs="Times New Roman" w:hint="eastAsia"/>
                  <w:sz w:val="18"/>
                  <w:szCs w:val="18"/>
                </w:rPr>
                <w:delText>xx</w:delText>
              </w:r>
            </w:del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86AC39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百分比</w:t>
            </w:r>
          </w:p>
        </w:tc>
      </w:tr>
      <w:tr w:rsidR="00A2009C" w14:paraId="6CB2091C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28FB243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Attitude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DB69A8B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153970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定位终端姿态角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ED664F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01EBA3F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7FDBFC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弧度</w:t>
            </w:r>
          </w:p>
        </w:tc>
      </w:tr>
      <w:tr w:rsidR="00A2009C" w14:paraId="50AB90AB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05145848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AttitudeAccuracy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788B853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B827EA0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姿态估计精度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8408C79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5F5A01A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xxx.xxxx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AFF56A4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del w:id="1014" w:author="曲 王" w:date="2018-06-28T10:37:00Z">
              <w:r>
                <w:rPr>
                  <w:rFonts w:ascii="宋体" w:hAnsi="宋体" w:cs="Times New Roman" w:hint="eastAsia"/>
                  <w:sz w:val="18"/>
                  <w:szCs w:val="18"/>
                </w:rPr>
                <w:delText>米</w:delText>
              </w:r>
            </w:del>
            <w:ins w:id="1015" w:author="曲 王" w:date="2018-06-28T10:37:00Z">
              <w:r>
                <w:rPr>
                  <w:rFonts w:ascii="宋体" w:hAnsi="宋体" w:cs="Times New Roman" w:hint="eastAsia"/>
                  <w:sz w:val="18"/>
                  <w:szCs w:val="18"/>
                </w:rPr>
                <w:t>弧度</w:t>
              </w:r>
            </w:ins>
          </w:p>
        </w:tc>
      </w:tr>
      <w:tr w:rsidR="00A2009C" w14:paraId="1D91FC82" w14:textId="77777777">
        <w:trPr>
          <w:trHeight w:val="328"/>
        </w:trPr>
        <w:tc>
          <w:tcPr>
            <w:tcW w:w="2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0D9C7B6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AttitudeConfidence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1DCF77EC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305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B38544E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姿态估计置信度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B06F752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浮点数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554AED77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xxx.xx</w:t>
            </w:r>
            <w:del w:id="1016" w:author="曲 王" w:date="2018-06-28T10:37:00Z">
              <w:r>
                <w:rPr>
                  <w:rFonts w:ascii="宋体" w:hAnsi="宋体" w:cs="Times New Roman" w:hint="eastAsia"/>
                  <w:sz w:val="18"/>
                  <w:szCs w:val="18"/>
                </w:rPr>
                <w:delText>xx</w:delText>
              </w:r>
            </w:del>
          </w:p>
        </w:tc>
        <w:tc>
          <w:tcPr>
            <w:tcW w:w="130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684BEA1" w14:textId="77777777" w:rsidR="00A2009C" w:rsidRDefault="00CB45E7">
            <w:pPr>
              <w:pStyle w:val="Default"/>
              <w:rPr>
                <w:rFonts w:ascii="宋体" w:hAnsi="宋体" w:cs="Times New Roman"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sz w:val="18"/>
                <w:szCs w:val="18"/>
              </w:rPr>
              <w:t>百分比</w:t>
            </w:r>
          </w:p>
        </w:tc>
      </w:tr>
      <w:tr w:rsidR="00A2009C" w14:paraId="0750E2E7" w14:textId="77777777">
        <w:trPr>
          <w:trHeight w:val="328"/>
        </w:trPr>
        <w:tc>
          <w:tcPr>
            <w:tcW w:w="957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0CEC9" w14:textId="77777777" w:rsidR="00A2009C" w:rsidRDefault="00CB45E7">
            <w:pPr>
              <w:rPr>
                <w:ins w:id="1017" w:author="曲 王" w:date="2018-06-28T10:42:00Z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Location，ContextDetection，AttitudeDetection尽管标记为可选，但应至少有一个字段。</w:t>
            </w:r>
          </w:p>
          <w:p w14:paraId="4259BA67" w14:textId="77777777" w:rsidR="00A2009C" w:rsidRDefault="00CB45E7">
            <w:pPr>
              <w:rPr>
                <w:rFonts w:ascii="宋体" w:hAnsi="宋体"/>
                <w:sz w:val="18"/>
                <w:szCs w:val="18"/>
              </w:rPr>
            </w:pPr>
            <w:ins w:id="1018" w:author="曲 王" w:date="2018-06-28T10:42:00Z">
              <w:r>
                <w:rPr>
                  <w:rFonts w:ascii="宋体" w:hAnsi="宋体" w:hint="eastAsia"/>
                  <w:sz w:val="18"/>
                  <w:szCs w:val="18"/>
                </w:rPr>
                <w:t>*参考原点由用户自定义。</w:t>
              </w:r>
            </w:ins>
          </w:p>
        </w:tc>
      </w:tr>
    </w:tbl>
    <w:p w14:paraId="451D7775" w14:textId="77777777" w:rsidR="00A2009C" w:rsidRDefault="00A2009C">
      <w:pPr>
        <w:pStyle w:val="afff4"/>
        <w:ind w:firstLineChars="0" w:firstLine="0"/>
        <w:rPr>
          <w:ins w:id="1019" w:author="王曲" w:date="2018-07-18T17:20:00Z"/>
        </w:rPr>
      </w:pPr>
    </w:p>
    <w:p w14:paraId="167C9E8B" w14:textId="77777777" w:rsidR="00A2009C" w:rsidRDefault="00A2009C">
      <w:pPr>
        <w:pStyle w:val="afff4"/>
        <w:ind w:firstLineChars="0" w:firstLine="0"/>
        <w:rPr>
          <w:ins w:id="1020" w:author="王曲" w:date="2018-07-18T17:20:00Z"/>
        </w:rPr>
      </w:pPr>
    </w:p>
    <w:p w14:paraId="45DB0892" w14:textId="77777777" w:rsidR="00A2009C" w:rsidRDefault="00A2009C">
      <w:pPr>
        <w:pStyle w:val="afff4"/>
        <w:ind w:firstLineChars="0" w:firstLine="0"/>
        <w:rPr>
          <w:ins w:id="1021" w:author="王曲" w:date="2018-07-18T17:20:00Z"/>
        </w:rPr>
      </w:pPr>
    </w:p>
    <w:p w14:paraId="7EE4AD37" w14:textId="77777777" w:rsidR="00A2009C" w:rsidRDefault="00A2009C">
      <w:pPr>
        <w:pStyle w:val="afff4"/>
        <w:ind w:firstLineChars="0" w:firstLine="0"/>
        <w:rPr>
          <w:ins w:id="1022" w:author="王曲" w:date="2018-07-18T17:20:00Z"/>
        </w:rPr>
      </w:pPr>
    </w:p>
    <w:p w14:paraId="25D61191" w14:textId="77777777" w:rsidR="00A2009C" w:rsidRDefault="00CB45E7">
      <w:pPr>
        <w:pStyle w:val="af8"/>
        <w:rPr>
          <w:ins w:id="1023" w:author="王曲" w:date="2018-07-18T17:20:00Z"/>
        </w:rPr>
      </w:pPr>
      <w:ins w:id="1024" w:author="王曲" w:date="2018-07-18T17:20:00Z">
        <w:r>
          <w:rPr>
            <w:rFonts w:ascii="宋体" w:eastAsia="宋体" w:hint="eastAsia"/>
            <w:sz w:val="18"/>
            <w:szCs w:val="18"/>
          </w:rPr>
          <w:br/>
        </w:r>
        <w:bookmarkStart w:id="1025" w:name="_Toc519804362"/>
        <w:bookmarkStart w:id="1026" w:name="_Toc248742068"/>
        <w:bookmarkStart w:id="1027" w:name="_Toc252384521"/>
        <w:bookmarkStart w:id="1028" w:name="_Toc277921130"/>
        <w:bookmarkStart w:id="1029" w:name="_Toc278308094"/>
        <w:bookmarkStart w:id="1030" w:name="_Toc278377624"/>
        <w:bookmarkStart w:id="1031" w:name="_Toc278395141"/>
        <w:bookmarkStart w:id="1032" w:name="_Toc278436779"/>
        <w:r>
          <w:rPr>
            <w:rFonts w:hint="eastAsia"/>
          </w:rPr>
          <w:t>（规范性附录）</w:t>
        </w:r>
        <w:r>
          <w:rPr>
            <w:rFonts w:hint="eastAsia"/>
          </w:rPr>
          <w:br/>
          <w:t>远程过程调用（RPC）XML模式</w:t>
        </w:r>
        <w:bookmarkEnd w:id="1025"/>
        <w:bookmarkEnd w:id="1026"/>
        <w:bookmarkEnd w:id="1027"/>
        <w:bookmarkEnd w:id="1028"/>
        <w:bookmarkEnd w:id="1029"/>
        <w:bookmarkEnd w:id="1030"/>
        <w:bookmarkEnd w:id="1031"/>
        <w:bookmarkEnd w:id="1032"/>
      </w:ins>
    </w:p>
    <w:p w14:paraId="206CA173" w14:textId="6803C9EC" w:rsidR="00A2009C" w:rsidDel="00070B59" w:rsidRDefault="00CB45E7">
      <w:pPr>
        <w:pStyle w:val="afff4"/>
        <w:rPr>
          <w:ins w:id="1033" w:author="王曲" w:date="2018-07-18T17:20:00Z"/>
          <w:del w:id="1034" w:author="Deng Yuejin" w:date="2018-08-29T18:38:00Z"/>
        </w:rPr>
      </w:pPr>
      <w:ins w:id="1035" w:author="王曲" w:date="2018-07-18T17:20:00Z">
        <w:del w:id="1036" w:author="Deng Yuejin" w:date="2018-08-29T18:38:00Z">
          <w:r w:rsidDel="00070B59">
            <w:rPr>
              <w:rFonts w:hint="eastAsia"/>
            </w:rPr>
            <w:delText>任何其它有效的模式必须保证与如下XML模式兼容。</w:delText>
          </w:r>
        </w:del>
      </w:ins>
    </w:p>
    <w:p w14:paraId="027A6DFB" w14:textId="77777777" w:rsidR="00A2009C" w:rsidRDefault="00CB45E7">
      <w:pPr>
        <w:pStyle w:val="af9"/>
        <w:tabs>
          <w:tab w:val="clear" w:pos="360"/>
        </w:tabs>
        <w:spacing w:before="312" w:after="312"/>
        <w:rPr>
          <w:ins w:id="1037" w:author="王曲" w:date="2018-07-18T17:20:00Z"/>
        </w:rPr>
      </w:pPr>
      <w:bookmarkStart w:id="1038" w:name="_Toc245741963"/>
      <w:bookmarkStart w:id="1039" w:name="_Toc248742069"/>
      <w:bookmarkStart w:id="1040" w:name="_Toc252384522"/>
      <w:bookmarkStart w:id="1041" w:name="_Toc277921131"/>
      <w:bookmarkStart w:id="1042" w:name="_Toc278308095"/>
      <w:bookmarkStart w:id="1043" w:name="_Toc278436780"/>
      <w:bookmarkStart w:id="1044" w:name="_Toc278377625"/>
      <w:bookmarkStart w:id="1045" w:name="_Toc278395142"/>
      <w:ins w:id="1046" w:author="王曲" w:date="2018-07-18T17:20:00Z">
        <w:r>
          <w:rPr>
            <w:rFonts w:hint="eastAsia"/>
          </w:rPr>
          <w:t xml:space="preserve">RTLS API </w:t>
        </w:r>
        <w:r>
          <w:rPr>
            <w:rFonts w:hAnsi="宋体" w:hint="eastAsia"/>
          </w:rPr>
          <w:t>模式</w:t>
        </w:r>
        <w:bookmarkEnd w:id="1038"/>
        <w:bookmarkEnd w:id="1039"/>
        <w:bookmarkEnd w:id="1040"/>
        <w:bookmarkEnd w:id="1041"/>
        <w:bookmarkEnd w:id="1042"/>
        <w:bookmarkEnd w:id="1043"/>
        <w:bookmarkEnd w:id="1044"/>
        <w:bookmarkEnd w:id="1045"/>
      </w:ins>
    </w:p>
    <w:p w14:paraId="2DD9E850" w14:textId="77777777" w:rsidR="00A2009C" w:rsidRPr="00321FDC" w:rsidRDefault="00CB45E7" w:rsidP="00321FDC">
      <w:pPr>
        <w:pStyle w:val="affffffff6"/>
        <w:ind w:leftChars="100" w:left="210" w:rightChars="-50"/>
        <w:rPr>
          <w:ins w:id="1047" w:author="王曲" w:date="2018-07-18T18:36:00Z"/>
          <w:u w:val="none"/>
        </w:rPr>
      </w:pPr>
      <w:ins w:id="1048" w:author="王曲" w:date="2018-07-18T17:20:00Z">
        <w:r w:rsidRPr="00321FDC">
          <w:rPr>
            <w:rFonts w:hint="eastAsia"/>
            <w:u w:val="none"/>
          </w:rPr>
          <w:t>下面的XML模式引用了包含其它模式的文件。这些模式在本附录中也进行了定义。</w:t>
        </w:r>
      </w:ins>
    </w:p>
    <w:p w14:paraId="1BB20C66" w14:textId="77777777" w:rsidR="00A2009C" w:rsidRPr="00321FDC" w:rsidRDefault="00CB45E7" w:rsidP="00321FDC">
      <w:pPr>
        <w:pStyle w:val="affffffff6"/>
        <w:ind w:leftChars="100" w:left="210" w:rightChars="-50"/>
        <w:rPr>
          <w:ins w:id="1049" w:author="王曲" w:date="2018-07-18T18:38:00Z"/>
          <w:u w:val="none"/>
        </w:rPr>
      </w:pPr>
      <w:ins w:id="1050" w:author="王曲" w:date="2018-07-18T18:38:00Z">
        <w:r w:rsidRPr="00321FDC">
          <w:rPr>
            <w:u w:val="none"/>
          </w:rPr>
          <w:t>&lt;?xml version="1.0" encoding="utf-8"?&gt;</w:t>
        </w:r>
      </w:ins>
    </w:p>
    <w:p w14:paraId="18926C8A" w14:textId="77777777" w:rsidR="00A2009C" w:rsidRPr="00321FDC" w:rsidRDefault="00A2009C" w:rsidP="00321FDC">
      <w:pPr>
        <w:pStyle w:val="affffffff6"/>
        <w:ind w:leftChars="100" w:left="210" w:rightChars="-50"/>
        <w:rPr>
          <w:ins w:id="1051" w:author="王曲" w:date="2018-07-18T18:38:00Z"/>
          <w:u w:val="none"/>
        </w:rPr>
      </w:pPr>
    </w:p>
    <w:p w14:paraId="445AA88C" w14:textId="77777777" w:rsidR="00A2009C" w:rsidRPr="00321FDC" w:rsidRDefault="00CB45E7" w:rsidP="00321FDC">
      <w:pPr>
        <w:pStyle w:val="affffffff6"/>
        <w:ind w:leftChars="100" w:left="210" w:rightChars="-50"/>
        <w:rPr>
          <w:ins w:id="1052" w:author="王曲" w:date="2018-07-18T18:38:00Z"/>
          <w:u w:val="none"/>
        </w:rPr>
      </w:pPr>
      <w:ins w:id="1053" w:author="王曲" w:date="2018-07-18T18:38:00Z">
        <w:r w:rsidRPr="00321FDC">
          <w:rPr>
            <w:u w:val="none"/>
          </w:rPr>
          <w:t>&lt;xsd:schemaxmlns:xsd="http://www.w3.org/2001/XMLSchema" targetNamespace="http://www.autoid.org/iso24730-1/RTLS-schema" version="1.0"&gt;</w:t>
        </w:r>
      </w:ins>
    </w:p>
    <w:p w14:paraId="6500E876" w14:textId="77777777" w:rsidR="00A2009C" w:rsidRPr="00321FDC" w:rsidRDefault="00CB45E7" w:rsidP="00321FDC">
      <w:pPr>
        <w:pStyle w:val="affffffff6"/>
        <w:ind w:leftChars="100" w:left="210" w:rightChars="-50"/>
        <w:rPr>
          <w:ins w:id="1054" w:author="王曲" w:date="2018-07-18T18:38:00Z"/>
          <w:u w:val="none"/>
        </w:rPr>
      </w:pPr>
      <w:ins w:id="1055" w:author="王曲" w:date="2018-07-18T18:38:00Z">
        <w:r w:rsidRPr="00321FDC">
          <w:rPr>
            <w:u w:val="none"/>
          </w:rPr>
          <w:t>&lt;xsd:annotation&gt;</w:t>
        </w:r>
      </w:ins>
    </w:p>
    <w:p w14:paraId="6EE2DC64" w14:textId="77777777" w:rsidR="00A2009C" w:rsidRPr="00321FDC" w:rsidRDefault="00CB45E7" w:rsidP="00321FDC">
      <w:pPr>
        <w:pStyle w:val="affffffff6"/>
        <w:ind w:leftChars="100" w:left="210" w:rightChars="-50"/>
        <w:rPr>
          <w:ins w:id="1056" w:author="王曲" w:date="2018-07-18T18:38:00Z"/>
          <w:u w:val="none"/>
        </w:rPr>
      </w:pPr>
      <w:ins w:id="1057" w:author="王曲" w:date="2018-07-18T18:38:00Z">
        <w:r w:rsidRPr="00321FDC">
          <w:rPr>
            <w:u w:val="none"/>
          </w:rPr>
          <w:t>&lt;xsd:documentation&gt;</w:t>
        </w:r>
      </w:ins>
    </w:p>
    <w:p w14:paraId="102DED41" w14:textId="77777777" w:rsidR="00A2009C" w:rsidRPr="00321FDC" w:rsidRDefault="00CB45E7" w:rsidP="00321FDC">
      <w:pPr>
        <w:pStyle w:val="affffffff6"/>
        <w:ind w:leftChars="100" w:left="210" w:rightChars="-50"/>
        <w:rPr>
          <w:ins w:id="1058" w:author="王曲" w:date="2018-07-18T18:38:00Z"/>
          <w:u w:val="none"/>
        </w:rPr>
      </w:pPr>
      <w:ins w:id="1059" w:author="王曲" w:date="2018-07-18T18:38:00Z">
        <w:r w:rsidRPr="00321FDC">
          <w:rPr>
            <w:u w:val="none"/>
          </w:rPr>
          <w:lastRenderedPageBreak/>
          <w:t>This schema includes the schemas for the methods and their responses. It also defines the RTLS namespace.&lt;/xsd:documentation&gt;</w:t>
        </w:r>
      </w:ins>
    </w:p>
    <w:p w14:paraId="4CF39314" w14:textId="77777777" w:rsidR="00A2009C" w:rsidRPr="00321FDC" w:rsidRDefault="00CB45E7" w:rsidP="00321FDC">
      <w:pPr>
        <w:pStyle w:val="affffffff6"/>
        <w:ind w:leftChars="100" w:left="210" w:rightChars="-50"/>
        <w:rPr>
          <w:ins w:id="1060" w:author="王曲" w:date="2018-07-18T18:38:00Z"/>
          <w:u w:val="none"/>
        </w:rPr>
      </w:pPr>
      <w:ins w:id="1061" w:author="王曲" w:date="2018-07-18T18:38:00Z">
        <w:r w:rsidRPr="00321FDC">
          <w:rPr>
            <w:u w:val="none"/>
          </w:rPr>
          <w:t>&lt;/xsd:annotation&gt;</w:t>
        </w:r>
      </w:ins>
    </w:p>
    <w:p w14:paraId="375E5682" w14:textId="77777777" w:rsidR="00A2009C" w:rsidRPr="00321FDC" w:rsidRDefault="00CB45E7" w:rsidP="00321FDC">
      <w:pPr>
        <w:pStyle w:val="affffffff6"/>
        <w:ind w:leftChars="100" w:left="210" w:rightChars="-50"/>
        <w:rPr>
          <w:ins w:id="1062" w:author="王曲" w:date="2018-07-18T18:38:00Z"/>
          <w:u w:val="none"/>
        </w:rPr>
      </w:pPr>
      <w:ins w:id="1063" w:author="王曲" w:date="2018-07-18T18:38:00Z">
        <w:r w:rsidRPr="00321FDC">
          <w:rPr>
            <w:u w:val="none"/>
          </w:rPr>
          <w:t>&lt;xsd:include schemaLocation="requestPositioning.xsd"/&gt;</w:t>
        </w:r>
      </w:ins>
    </w:p>
    <w:p w14:paraId="392996D0" w14:textId="77777777" w:rsidR="00A2009C" w:rsidRPr="00321FDC" w:rsidRDefault="00CB45E7" w:rsidP="00321FDC">
      <w:pPr>
        <w:pStyle w:val="affffffff6"/>
        <w:ind w:leftChars="100" w:left="210" w:rightChars="-50"/>
        <w:rPr>
          <w:ins w:id="1064" w:author="王曲" w:date="2018-07-18T18:38:00Z"/>
          <w:u w:val="none"/>
        </w:rPr>
      </w:pPr>
      <w:ins w:id="1065" w:author="王曲" w:date="2018-07-18T18:38:00Z">
        <w:r w:rsidRPr="00321FDC">
          <w:rPr>
            <w:u w:val="none"/>
          </w:rPr>
          <w:t>&lt;xsd:include schemaLocation="receivePositioningResult.xsd"/&gt;</w:t>
        </w:r>
      </w:ins>
    </w:p>
    <w:p w14:paraId="0B8B7E63" w14:textId="77777777" w:rsidR="00A2009C" w:rsidRPr="00321FDC" w:rsidRDefault="00CB45E7" w:rsidP="00321FDC">
      <w:pPr>
        <w:pStyle w:val="affffffff6"/>
        <w:ind w:leftChars="100" w:left="210" w:rightChars="-50"/>
        <w:rPr>
          <w:ins w:id="1066" w:author="王曲" w:date="2018-07-18T17:20:00Z"/>
          <w:u w:val="none"/>
        </w:rPr>
      </w:pPr>
      <w:ins w:id="1067" w:author="王曲" w:date="2018-07-18T18:38:00Z">
        <w:r w:rsidRPr="00321FDC">
          <w:rPr>
            <w:u w:val="none"/>
          </w:rPr>
          <w:t>&lt;/xsd:schema&gt;</w:t>
        </w:r>
      </w:ins>
    </w:p>
    <w:p w14:paraId="017C40C2" w14:textId="77777777" w:rsidR="00A2009C" w:rsidRDefault="00CB45E7">
      <w:pPr>
        <w:pStyle w:val="af9"/>
        <w:spacing w:before="312" w:after="312"/>
        <w:rPr>
          <w:ins w:id="1068" w:author="王曲" w:date="2018-07-18T18:07:00Z"/>
          <w:rFonts w:hAnsi="宋体"/>
          <w:spacing w:val="2"/>
          <w:szCs w:val="21"/>
        </w:rPr>
        <w:pPrChange w:id="1069" w:author="王曲" w:date="2018-07-18T18:07:00Z">
          <w:pPr>
            <w:pStyle w:val="afff4"/>
            <w:ind w:firstLineChars="0" w:firstLine="0"/>
          </w:pPr>
        </w:pPrChange>
      </w:pPr>
      <w:bookmarkStart w:id="1070" w:name="_Toc248742070"/>
      <w:bookmarkStart w:id="1071" w:name="_Toc245741964"/>
      <w:bookmarkStart w:id="1072" w:name="_Toc252384523"/>
      <w:bookmarkStart w:id="1073" w:name="_Toc277921132"/>
      <w:bookmarkStart w:id="1074" w:name="_Toc278308096"/>
      <w:bookmarkStart w:id="1075" w:name="_Toc278377626"/>
      <w:bookmarkStart w:id="1076" w:name="_Toc278395143"/>
      <w:bookmarkStart w:id="1077" w:name="_Toc278436781"/>
      <w:ins w:id="1078" w:author="王曲" w:date="2018-07-18T17:28:00Z">
        <w:r>
          <w:rPr>
            <w:rFonts w:hint="eastAsia"/>
          </w:rPr>
          <w:t>SOAP请求模式：</w:t>
        </w:r>
      </w:ins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ins w:id="1079" w:author="王曲" w:date="2018-07-18T17:29:00Z">
        <w:r>
          <w:rPr>
            <w:rFonts w:ascii="宋体" w:hAnsi="宋体" w:hint="eastAsia"/>
            <w:spacing w:val="2"/>
            <w:szCs w:val="21"/>
          </w:rPr>
          <w:t>requestPositioning</w:t>
        </w:r>
      </w:ins>
    </w:p>
    <w:p w14:paraId="16CD0D13" w14:textId="77777777" w:rsidR="00A2009C" w:rsidRPr="00321FDC" w:rsidRDefault="00CB45E7" w:rsidP="00321FDC">
      <w:pPr>
        <w:pStyle w:val="affffffff6"/>
        <w:ind w:leftChars="100" w:left="210" w:rightChars="-50"/>
        <w:rPr>
          <w:ins w:id="1080" w:author="王曲" w:date="2018-07-18T18:32:00Z"/>
          <w:u w:val="none"/>
        </w:rPr>
      </w:pPr>
      <w:ins w:id="1081" w:author="王曲" w:date="2018-07-18T18:32:00Z">
        <w:r w:rsidRPr="00321FDC">
          <w:rPr>
            <w:u w:val="none"/>
          </w:rPr>
          <w:t>&lt;?xml version="1.0" encoding="utf-8" ?&gt;</w:t>
        </w:r>
      </w:ins>
    </w:p>
    <w:p w14:paraId="537B4707" w14:textId="77777777" w:rsidR="00A2009C" w:rsidRPr="00321FDC" w:rsidRDefault="00CB45E7" w:rsidP="00321FDC">
      <w:pPr>
        <w:pStyle w:val="affffffff6"/>
        <w:ind w:leftChars="100" w:left="210" w:rightChars="-50"/>
        <w:rPr>
          <w:ins w:id="1082" w:author="王曲" w:date="2018-07-18T18:32:00Z"/>
          <w:u w:val="none"/>
        </w:rPr>
      </w:pPr>
      <w:ins w:id="1083" w:author="王曲" w:date="2018-07-18T18:32:00Z">
        <w:r w:rsidRPr="00321FDC">
          <w:rPr>
            <w:u w:val="none"/>
          </w:rPr>
          <w:t>&lt;xsd:schema</w:t>
        </w:r>
      </w:ins>
    </w:p>
    <w:p w14:paraId="3B60B491" w14:textId="77777777" w:rsidR="00A2009C" w:rsidRPr="00321FDC" w:rsidRDefault="00CB45E7">
      <w:pPr>
        <w:pStyle w:val="affffffff6"/>
        <w:ind w:leftChars="100" w:left="210" w:rightChars="-50"/>
        <w:rPr>
          <w:ins w:id="1084" w:author="王曲" w:date="2018-07-18T18:32:00Z"/>
          <w:u w:val="none"/>
        </w:rPr>
        <w:pPrChange w:id="1085" w:author="wq" w:date="2018-07-20T17:32:00Z">
          <w:pPr>
            <w:pStyle w:val="affffffff6"/>
            <w:ind w:left="0" w:firstLineChars="250" w:firstLine="535"/>
          </w:pPr>
        </w:pPrChange>
      </w:pPr>
      <w:ins w:id="1086" w:author="王曲" w:date="2018-07-18T18:32:00Z">
        <w:r w:rsidRPr="00321FDC">
          <w:rPr>
            <w:u w:val="none"/>
          </w:rPr>
          <w:t>xmlns:xsd="http://www.w3.org/2001/XMLSchema"</w:t>
        </w:r>
      </w:ins>
    </w:p>
    <w:p w14:paraId="07FBF8BE" w14:textId="77777777" w:rsidR="00A2009C" w:rsidRPr="00321FDC" w:rsidRDefault="00CB45E7">
      <w:pPr>
        <w:pStyle w:val="affffffff6"/>
        <w:ind w:leftChars="100" w:left="210" w:rightChars="-50"/>
        <w:rPr>
          <w:ins w:id="1087" w:author="王曲" w:date="2018-07-18T18:32:00Z"/>
          <w:u w:val="none"/>
        </w:rPr>
        <w:pPrChange w:id="1088" w:author="wq" w:date="2018-07-20T17:32:00Z">
          <w:pPr>
            <w:pStyle w:val="affffffff6"/>
            <w:ind w:left="0" w:firstLineChars="250" w:firstLine="535"/>
          </w:pPr>
        </w:pPrChange>
      </w:pPr>
      <w:ins w:id="1089" w:author="王曲" w:date="2018-07-18T18:32:00Z">
        <w:r w:rsidRPr="00321FDC">
          <w:rPr>
            <w:u w:val="none"/>
          </w:rPr>
          <w:t>version="1.0"&gt;</w:t>
        </w:r>
      </w:ins>
    </w:p>
    <w:p w14:paraId="6882513C" w14:textId="77777777" w:rsidR="00A2009C" w:rsidRPr="00321FDC" w:rsidRDefault="00CB45E7" w:rsidP="00321FDC">
      <w:pPr>
        <w:pStyle w:val="affffffff6"/>
        <w:ind w:leftChars="100" w:left="210" w:rightChars="-50"/>
        <w:rPr>
          <w:ins w:id="1090" w:author="王曲" w:date="2018-07-18T18:32:00Z"/>
          <w:u w:val="none"/>
        </w:rPr>
      </w:pPr>
      <w:ins w:id="1091" w:author="王曲" w:date="2018-07-18T18:32:00Z">
        <w:r w:rsidRPr="00321FDC">
          <w:rPr>
            <w:u w:val="none"/>
          </w:rPr>
          <w:t>&lt;xsd:complexType name="</w:t>
        </w:r>
      </w:ins>
      <w:ins w:id="1092" w:author="王曲" w:date="2018-07-18T18:42:00Z">
        <w:r w:rsidRPr="00321FDC">
          <w:rPr>
            <w:rFonts w:hint="eastAsia"/>
            <w:u w:val="none"/>
          </w:rPr>
          <w:t>requestPositioning</w:t>
        </w:r>
      </w:ins>
      <w:ins w:id="1093" w:author="王曲" w:date="2018-07-18T18:32:00Z">
        <w:r w:rsidRPr="00321FDC">
          <w:rPr>
            <w:u w:val="none"/>
          </w:rPr>
          <w:t>"&gt;</w:t>
        </w:r>
      </w:ins>
    </w:p>
    <w:p w14:paraId="6A735E2F" w14:textId="77777777" w:rsidR="00A2009C" w:rsidRPr="00321FDC" w:rsidRDefault="00CB45E7">
      <w:pPr>
        <w:pStyle w:val="affffffff6"/>
        <w:ind w:leftChars="100" w:left="210" w:rightChars="-50"/>
        <w:rPr>
          <w:ins w:id="1094" w:author="王曲" w:date="2018-07-18T18:32:00Z"/>
          <w:u w:val="none"/>
        </w:rPr>
        <w:pPrChange w:id="1095" w:author="wq" w:date="2018-07-20T17:32:00Z">
          <w:pPr>
            <w:pStyle w:val="affffffff6"/>
            <w:ind w:left="0" w:firstLineChars="400" w:firstLine="856"/>
          </w:pPr>
        </w:pPrChange>
      </w:pPr>
      <w:ins w:id="1096" w:author="王曲" w:date="2018-07-18T18:32:00Z">
        <w:r w:rsidRPr="00321FDC">
          <w:rPr>
            <w:u w:val="none"/>
          </w:rPr>
          <w:t>&lt;xsd:sequence&gt;</w:t>
        </w:r>
      </w:ins>
    </w:p>
    <w:p w14:paraId="66F126C9" w14:textId="77777777" w:rsidR="00A2009C" w:rsidRPr="00321FDC" w:rsidRDefault="00CB45E7">
      <w:pPr>
        <w:pStyle w:val="affffffff6"/>
        <w:ind w:leftChars="100" w:left="210" w:rightChars="-50"/>
        <w:rPr>
          <w:ins w:id="1097" w:author="王曲" w:date="2018-07-18T18:32:00Z"/>
          <w:u w:val="none"/>
        </w:rPr>
        <w:pPrChange w:id="1098" w:author="wq" w:date="2018-07-20T17:32:00Z">
          <w:pPr>
            <w:pStyle w:val="affffffff6"/>
            <w:ind w:firstLineChars="400" w:firstLine="856"/>
          </w:pPr>
        </w:pPrChange>
      </w:pPr>
      <w:ins w:id="1099" w:author="王曲" w:date="2018-07-18T18:32:00Z">
        <w:r w:rsidRPr="00321FDC">
          <w:rPr>
            <w:u w:val="none"/>
          </w:rPr>
          <w:t>&lt;xsd:annotation&gt;</w:t>
        </w:r>
      </w:ins>
    </w:p>
    <w:p w14:paraId="4C69D492" w14:textId="77777777" w:rsidR="00A2009C" w:rsidRPr="00321FDC" w:rsidRDefault="00CB45E7">
      <w:pPr>
        <w:pStyle w:val="affffffff6"/>
        <w:ind w:leftChars="100" w:left="210" w:rightChars="-50"/>
        <w:rPr>
          <w:ins w:id="1100" w:author="王曲" w:date="2018-07-18T18:32:00Z"/>
          <w:u w:val="none"/>
        </w:rPr>
        <w:pPrChange w:id="1101" w:author="wq" w:date="2018-07-20T17:32:00Z">
          <w:pPr>
            <w:pStyle w:val="affffffff6"/>
            <w:ind w:left="0" w:firstLineChars="600" w:firstLine="1284"/>
          </w:pPr>
        </w:pPrChange>
      </w:pPr>
      <w:ins w:id="1102" w:author="王曲" w:date="2018-07-18T18:32:00Z">
        <w:r w:rsidRPr="00321FDC">
          <w:rPr>
            <w:u w:val="none"/>
          </w:rPr>
          <w:t>&lt;xsd:documentation&gt;</w:t>
        </w:r>
      </w:ins>
    </w:p>
    <w:p w14:paraId="130CBFEE" w14:textId="77777777" w:rsidR="00A2009C" w:rsidRPr="00321FDC" w:rsidRDefault="00CB45E7" w:rsidP="00321FDC">
      <w:pPr>
        <w:pStyle w:val="affffffff6"/>
        <w:ind w:leftChars="100" w:left="210" w:rightChars="-50"/>
        <w:rPr>
          <w:ins w:id="1103" w:author="王曲" w:date="2018-07-18T18:32:00Z"/>
          <w:u w:val="none"/>
        </w:rPr>
      </w:pPr>
      <w:ins w:id="1104" w:author="王曲" w:date="2018-07-19T22:16:00Z">
        <w:r w:rsidRPr="00321FDC">
          <w:rPr>
            <w:u w:val="none"/>
            <w:rPrChange w:id="1105" w:author="wq" w:date="2018-07-20T17:32:00Z">
              <w:rPr>
                <w:color w:val="FF0000"/>
              </w:rPr>
            </w:rPrChange>
          </w:rPr>
          <w:t>Magnetic location Data processing defines the sampling frequency, sampling data preprocessing, data transmission and storage format of the magnetic location related sensor in the customer application system.</w:t>
        </w:r>
      </w:ins>
    </w:p>
    <w:p w14:paraId="6B2BCD99" w14:textId="77777777" w:rsidR="00A2009C" w:rsidRPr="00321FDC" w:rsidRDefault="00CB45E7">
      <w:pPr>
        <w:pStyle w:val="affffffff6"/>
        <w:ind w:leftChars="100" w:left="210" w:rightChars="-50"/>
        <w:rPr>
          <w:ins w:id="1106" w:author="王曲" w:date="2018-07-18T18:32:00Z"/>
          <w:u w:val="none"/>
        </w:rPr>
        <w:pPrChange w:id="1107" w:author="wq" w:date="2018-07-20T17:32:00Z">
          <w:pPr>
            <w:pStyle w:val="affffffff6"/>
            <w:ind w:left="0" w:firstLineChars="600" w:firstLine="1284"/>
          </w:pPr>
        </w:pPrChange>
      </w:pPr>
      <w:ins w:id="1108" w:author="王曲" w:date="2018-07-18T18:32:00Z">
        <w:r w:rsidRPr="00321FDC">
          <w:rPr>
            <w:u w:val="none"/>
          </w:rPr>
          <w:t>&lt;/xsd:documentation&gt;</w:t>
        </w:r>
      </w:ins>
    </w:p>
    <w:p w14:paraId="0A7B5302" w14:textId="77777777" w:rsidR="00A2009C" w:rsidRPr="00321FDC" w:rsidRDefault="00CB45E7">
      <w:pPr>
        <w:pStyle w:val="affffffff6"/>
        <w:ind w:leftChars="100" w:left="210" w:rightChars="-50"/>
        <w:rPr>
          <w:ins w:id="1109" w:author="王曲" w:date="2018-07-18T18:32:00Z"/>
          <w:u w:val="none"/>
        </w:rPr>
        <w:pPrChange w:id="1110" w:author="wq" w:date="2018-07-20T17:32:00Z">
          <w:pPr>
            <w:pStyle w:val="affffffff6"/>
            <w:ind w:firstLineChars="400" w:firstLine="856"/>
          </w:pPr>
        </w:pPrChange>
      </w:pPr>
      <w:ins w:id="1111" w:author="王曲" w:date="2018-07-18T18:32:00Z">
        <w:r w:rsidRPr="00321FDC">
          <w:rPr>
            <w:u w:val="none"/>
          </w:rPr>
          <w:t>&lt;/xsd:annotation&gt;</w:t>
        </w:r>
      </w:ins>
    </w:p>
    <w:p w14:paraId="382C20E9" w14:textId="77777777" w:rsidR="00A2009C" w:rsidRPr="00321FDC" w:rsidRDefault="00CB45E7">
      <w:pPr>
        <w:pStyle w:val="affffffff6"/>
        <w:ind w:leftChars="100" w:left="210" w:rightChars="-50"/>
        <w:rPr>
          <w:ins w:id="1112" w:author="王曲" w:date="2018-07-18T18:32:00Z"/>
          <w:u w:val="none"/>
        </w:rPr>
        <w:pPrChange w:id="1113" w:author="wq" w:date="2018-07-20T17:32:00Z">
          <w:pPr>
            <w:pStyle w:val="affffffff6"/>
            <w:ind w:firstLineChars="400" w:firstLine="856"/>
          </w:pPr>
        </w:pPrChange>
      </w:pPr>
      <w:ins w:id="1114" w:author="王曲" w:date="2018-07-19T22:51:00Z">
        <w:r w:rsidRPr="00321FDC">
          <w:rPr>
            <w:u w:val="none"/>
          </w:rPr>
          <w:t xml:space="preserve"> </w:t>
        </w:r>
      </w:ins>
      <w:ins w:id="1115" w:author="王曲" w:date="2018-07-18T18:32:00Z">
        <w:r w:rsidRPr="00321FDC">
          <w:rPr>
            <w:u w:val="none"/>
          </w:rPr>
          <w:t>&lt;xsd:element name="</w:t>
        </w:r>
      </w:ins>
      <w:ins w:id="1116" w:author="王曲" w:date="2018-07-19T22:20:00Z">
        <w:r w:rsidRPr="00321FDC">
          <w:rPr>
            <w:u w:val="none"/>
          </w:rPr>
          <w:t>DeviceID</w:t>
        </w:r>
      </w:ins>
      <w:ins w:id="1117" w:author="王曲" w:date="2018-07-19T22:21:00Z">
        <w:r w:rsidRPr="00321FDC">
          <w:rPr>
            <w:rFonts w:hint="eastAsia"/>
            <w:u w:val="none"/>
          </w:rPr>
          <w:t>.</w:t>
        </w:r>
      </w:ins>
      <w:ins w:id="1118" w:author="王曲" w:date="2018-07-18T18:32:00Z">
        <w:r w:rsidRPr="00321FDC">
          <w:rPr>
            <w:u w:val="none"/>
          </w:rPr>
          <w:t>" type="xsd:string" minOccurs="0" /&gt;</w:t>
        </w:r>
      </w:ins>
    </w:p>
    <w:p w14:paraId="0FF7526E" w14:textId="77777777" w:rsidR="00A2009C" w:rsidRPr="00321FDC" w:rsidRDefault="00CB45E7">
      <w:pPr>
        <w:pStyle w:val="affffffff6"/>
        <w:ind w:leftChars="100" w:left="210" w:rightChars="-50"/>
        <w:rPr>
          <w:ins w:id="1119" w:author="王曲" w:date="2018-07-18T18:32:00Z"/>
          <w:u w:val="none"/>
        </w:rPr>
        <w:pPrChange w:id="1120" w:author="wq" w:date="2018-07-20T17:32:00Z">
          <w:pPr>
            <w:pStyle w:val="affffffff6"/>
            <w:ind w:firstLineChars="400" w:firstLine="856"/>
          </w:pPr>
        </w:pPrChange>
      </w:pPr>
      <w:ins w:id="1121" w:author="王曲" w:date="2018-07-19T22:51:00Z">
        <w:r w:rsidRPr="00321FDC">
          <w:rPr>
            <w:u w:val="none"/>
          </w:rPr>
          <w:t xml:space="preserve"> </w:t>
        </w:r>
      </w:ins>
      <w:ins w:id="1122" w:author="王曲" w:date="2018-07-18T18:32:00Z">
        <w:r w:rsidRPr="00321FDC">
          <w:rPr>
            <w:u w:val="none"/>
          </w:rPr>
          <w:t>&lt;xsd:element name="</w:t>
        </w:r>
      </w:ins>
      <w:ins w:id="1123" w:author="王曲" w:date="2018-07-19T22:20:00Z">
        <w:r w:rsidRPr="00321FDC">
          <w:rPr>
            <w:rFonts w:hint="eastAsia"/>
            <w:u w:val="none"/>
          </w:rPr>
          <w:t xml:space="preserve"> NetworkState</w:t>
        </w:r>
        <w:r w:rsidRPr="00321FDC">
          <w:rPr>
            <w:u w:val="none"/>
          </w:rPr>
          <w:t xml:space="preserve"> </w:t>
        </w:r>
      </w:ins>
      <w:ins w:id="1124" w:author="王曲" w:date="2018-07-18T18:32:00Z">
        <w:r w:rsidRPr="00321FDC">
          <w:rPr>
            <w:u w:val="none"/>
          </w:rPr>
          <w:t>" type="xsd:</w:t>
        </w:r>
      </w:ins>
      <w:ins w:id="1125" w:author="王曲" w:date="2018-07-19T22:28:00Z">
        <w:r w:rsidRPr="00321FDC">
          <w:rPr>
            <w:u w:val="none"/>
          </w:rPr>
          <w:t>int</w:t>
        </w:r>
      </w:ins>
      <w:ins w:id="1126" w:author="王曲" w:date="2018-07-18T18:32:00Z">
        <w:r w:rsidRPr="00321FDC">
          <w:rPr>
            <w:u w:val="none"/>
          </w:rPr>
          <w:t>" minOccurs="0" /&gt;</w:t>
        </w:r>
      </w:ins>
    </w:p>
    <w:p w14:paraId="1E21F9E3" w14:textId="77777777" w:rsidR="00A2009C" w:rsidRPr="00321FDC" w:rsidRDefault="00CB45E7">
      <w:pPr>
        <w:pStyle w:val="affffffff6"/>
        <w:ind w:leftChars="100" w:left="210" w:rightChars="-50"/>
        <w:rPr>
          <w:ins w:id="1127" w:author="王曲" w:date="2018-07-18T18:32:00Z"/>
          <w:u w:val="none"/>
        </w:rPr>
        <w:pPrChange w:id="1128" w:author="wq" w:date="2018-07-20T17:32:00Z">
          <w:pPr>
            <w:pStyle w:val="affffffff6"/>
            <w:ind w:left="0" w:firstLineChars="500" w:firstLine="1070"/>
          </w:pPr>
        </w:pPrChange>
      </w:pPr>
      <w:ins w:id="1129" w:author="王曲" w:date="2018-07-18T18:32:00Z">
        <w:r w:rsidRPr="00321FDC">
          <w:rPr>
            <w:u w:val="none"/>
          </w:rPr>
          <w:t>&lt;xsd:element name="</w:t>
        </w:r>
      </w:ins>
      <w:ins w:id="1130" w:author="王曲" w:date="2018-07-19T22:20:00Z">
        <w:r w:rsidRPr="00321FDC">
          <w:rPr>
            <w:rFonts w:hint="eastAsia"/>
            <w:u w:val="none"/>
          </w:rPr>
          <w:t xml:space="preserve"> RequestID</w:t>
        </w:r>
        <w:r w:rsidRPr="00321FDC">
          <w:rPr>
            <w:u w:val="none"/>
          </w:rPr>
          <w:t xml:space="preserve"> </w:t>
        </w:r>
      </w:ins>
      <w:ins w:id="1131" w:author="王曲" w:date="2018-07-18T18:32:00Z">
        <w:r w:rsidRPr="00321FDC">
          <w:rPr>
            <w:u w:val="none"/>
          </w:rPr>
          <w:t>" type="</w:t>
        </w:r>
      </w:ins>
      <w:ins w:id="1132" w:author="王曲" w:date="2018-07-19T22:29:00Z">
        <w:r w:rsidRPr="00321FDC">
          <w:rPr>
            <w:u w:val="none"/>
          </w:rPr>
          <w:t xml:space="preserve"> xsd:string </w:t>
        </w:r>
      </w:ins>
      <w:ins w:id="1133" w:author="王曲" w:date="2018-07-18T18:32:00Z">
        <w:r w:rsidRPr="00321FDC">
          <w:rPr>
            <w:u w:val="none"/>
          </w:rPr>
          <w:t>" minOccurs="0"/&gt;</w:t>
        </w:r>
      </w:ins>
    </w:p>
    <w:p w14:paraId="187C4E96" w14:textId="77777777" w:rsidR="00A2009C" w:rsidRPr="00321FDC" w:rsidRDefault="00CB45E7">
      <w:pPr>
        <w:pStyle w:val="affffffff6"/>
        <w:ind w:leftChars="100" w:left="210" w:rightChars="-50"/>
        <w:rPr>
          <w:ins w:id="1134" w:author="王曲" w:date="2018-07-18T18:32:00Z"/>
          <w:u w:val="none"/>
        </w:rPr>
        <w:pPrChange w:id="1135" w:author="wq" w:date="2018-07-20T17:32:00Z">
          <w:pPr>
            <w:pStyle w:val="affffffff6"/>
            <w:ind w:left="0" w:firstLineChars="500" w:firstLine="1070"/>
          </w:pPr>
        </w:pPrChange>
      </w:pPr>
      <w:ins w:id="1136" w:author="王曲" w:date="2018-07-18T18:32:00Z">
        <w:r w:rsidRPr="00321FDC">
          <w:rPr>
            <w:u w:val="none"/>
          </w:rPr>
          <w:t>&lt;xsd:element name="</w:t>
        </w:r>
      </w:ins>
      <w:ins w:id="1137" w:author="王曲" w:date="2018-07-19T22:20:00Z">
        <w:r w:rsidRPr="00321FDC">
          <w:rPr>
            <w:rFonts w:hint="eastAsia"/>
            <w:u w:val="none"/>
          </w:rPr>
          <w:t xml:space="preserve"> TimeStamp</w:t>
        </w:r>
        <w:r w:rsidRPr="00321FDC">
          <w:rPr>
            <w:u w:val="none"/>
          </w:rPr>
          <w:t xml:space="preserve"> </w:t>
        </w:r>
      </w:ins>
      <w:ins w:id="1138" w:author="王曲" w:date="2018-07-18T18:32:00Z">
        <w:r w:rsidRPr="00321FDC">
          <w:rPr>
            <w:u w:val="none"/>
          </w:rPr>
          <w:t>" type="</w:t>
        </w:r>
      </w:ins>
      <w:ins w:id="1139" w:author="王曲" w:date="2018-07-19T22:29:00Z">
        <w:r w:rsidRPr="00321FDC">
          <w:rPr>
            <w:u w:val="none"/>
          </w:rPr>
          <w:t xml:space="preserve"> xsd:string </w:t>
        </w:r>
      </w:ins>
      <w:ins w:id="1140" w:author="王曲" w:date="2018-07-18T18:32:00Z">
        <w:r w:rsidRPr="00321FDC">
          <w:rPr>
            <w:u w:val="none"/>
          </w:rPr>
          <w:t>" minOccurs="0"/&gt;</w:t>
        </w:r>
      </w:ins>
    </w:p>
    <w:p w14:paraId="73DF9127" w14:textId="77777777" w:rsidR="00A2009C" w:rsidRPr="00321FDC" w:rsidRDefault="00CB45E7">
      <w:pPr>
        <w:pStyle w:val="affffffff6"/>
        <w:ind w:leftChars="100" w:left="210" w:rightChars="-50"/>
        <w:rPr>
          <w:ins w:id="1141" w:author="王曲" w:date="2018-07-18T18:32:00Z"/>
          <w:u w:val="none"/>
        </w:rPr>
        <w:pPrChange w:id="1142" w:author="wq" w:date="2018-07-20T17:32:00Z">
          <w:pPr>
            <w:pStyle w:val="affffffff6"/>
            <w:ind w:left="0" w:firstLineChars="500" w:firstLine="1070"/>
          </w:pPr>
        </w:pPrChange>
      </w:pPr>
      <w:ins w:id="1143" w:author="王曲" w:date="2018-07-18T18:32:00Z">
        <w:r w:rsidRPr="00321FDC">
          <w:rPr>
            <w:u w:val="none"/>
          </w:rPr>
          <w:t>&lt;xsd:element name="</w:t>
        </w:r>
      </w:ins>
      <w:ins w:id="1144" w:author="王曲" w:date="2018-07-19T22:20:00Z">
        <w:r w:rsidRPr="00321FDC">
          <w:rPr>
            <w:rFonts w:hint="eastAsia"/>
            <w:u w:val="none"/>
          </w:rPr>
          <w:t xml:space="preserve"> SampleFrequency</w:t>
        </w:r>
        <w:r w:rsidRPr="00321FDC">
          <w:rPr>
            <w:u w:val="none"/>
          </w:rPr>
          <w:t xml:space="preserve"> </w:t>
        </w:r>
      </w:ins>
      <w:ins w:id="1145" w:author="王曲" w:date="2018-07-18T18:32:00Z">
        <w:r w:rsidRPr="00321FDC">
          <w:rPr>
            <w:u w:val="none"/>
          </w:rPr>
          <w:t>" type="</w:t>
        </w:r>
      </w:ins>
      <w:ins w:id="1146" w:author="王曲" w:date="2018-07-19T22:29:00Z">
        <w:r w:rsidRPr="00321FDC">
          <w:rPr>
            <w:u w:val="none"/>
          </w:rPr>
          <w:t xml:space="preserve"> xsd:int </w:t>
        </w:r>
      </w:ins>
      <w:ins w:id="1147" w:author="王曲" w:date="2018-07-18T18:32:00Z">
        <w:r w:rsidRPr="00321FDC">
          <w:rPr>
            <w:u w:val="none"/>
          </w:rPr>
          <w:t>" minOccurs="0"/&gt;</w:t>
        </w:r>
      </w:ins>
    </w:p>
    <w:p w14:paraId="62D07C01" w14:textId="77777777" w:rsidR="00A2009C" w:rsidRPr="00321FDC" w:rsidRDefault="00CB45E7">
      <w:pPr>
        <w:pStyle w:val="affffffff6"/>
        <w:ind w:leftChars="100" w:left="210" w:rightChars="-50"/>
        <w:rPr>
          <w:ins w:id="1148" w:author="王曲" w:date="2018-07-18T18:32:00Z"/>
          <w:u w:val="none"/>
        </w:rPr>
        <w:pPrChange w:id="1149" w:author="wq" w:date="2018-07-20T17:32:00Z">
          <w:pPr>
            <w:pStyle w:val="affffffff6"/>
            <w:ind w:left="0" w:firstLineChars="500" w:firstLine="1070"/>
          </w:pPr>
        </w:pPrChange>
      </w:pPr>
      <w:ins w:id="1150" w:author="王曲" w:date="2018-07-18T18:32:00Z">
        <w:r w:rsidRPr="00321FDC">
          <w:rPr>
            <w:u w:val="none"/>
          </w:rPr>
          <w:t>&lt;xsd:element name="</w:t>
        </w:r>
      </w:ins>
      <w:ins w:id="1151" w:author="王曲" w:date="2018-07-19T22:20:00Z">
        <w:r w:rsidRPr="00321FDC">
          <w:rPr>
            <w:rFonts w:hint="eastAsia"/>
            <w:u w:val="none"/>
          </w:rPr>
          <w:t xml:space="preserve"> Direction</w:t>
        </w:r>
        <w:r w:rsidRPr="00321FDC">
          <w:rPr>
            <w:u w:val="none"/>
          </w:rPr>
          <w:t xml:space="preserve"> </w:t>
        </w:r>
      </w:ins>
      <w:ins w:id="1152" w:author="王曲" w:date="2018-07-18T18:32:00Z">
        <w:r w:rsidRPr="00321FDC">
          <w:rPr>
            <w:u w:val="none"/>
          </w:rPr>
          <w:t xml:space="preserve"> type="xsd:</w:t>
        </w:r>
      </w:ins>
      <w:ins w:id="1153" w:author="王曲" w:date="2018-07-19T22:29:00Z">
        <w:r w:rsidRPr="00321FDC">
          <w:rPr>
            <w:u w:val="none"/>
          </w:rPr>
          <w:t>float</w:t>
        </w:r>
      </w:ins>
      <w:ins w:id="1154" w:author="王曲" w:date="2018-07-18T18:32:00Z">
        <w:r w:rsidRPr="00321FDC">
          <w:rPr>
            <w:u w:val="none"/>
          </w:rPr>
          <w:t>" minOccurs="0"/&gt;</w:t>
        </w:r>
      </w:ins>
    </w:p>
    <w:p w14:paraId="73320F7F" w14:textId="77777777" w:rsidR="00A2009C" w:rsidRPr="00321FDC" w:rsidRDefault="00CB45E7">
      <w:pPr>
        <w:pStyle w:val="affffffff6"/>
        <w:ind w:leftChars="100" w:left="210" w:rightChars="-50"/>
        <w:rPr>
          <w:ins w:id="1155" w:author="王曲" w:date="2018-07-18T18:32:00Z"/>
          <w:u w:val="none"/>
        </w:rPr>
        <w:pPrChange w:id="1156" w:author="wq" w:date="2018-07-20T17:32:00Z">
          <w:pPr>
            <w:pStyle w:val="affffffff6"/>
            <w:ind w:left="0" w:firstLineChars="500" w:firstLine="1070"/>
          </w:pPr>
        </w:pPrChange>
      </w:pPr>
      <w:ins w:id="1157" w:author="王曲" w:date="2018-07-18T18:32:00Z">
        <w:r w:rsidRPr="00321FDC">
          <w:rPr>
            <w:u w:val="none"/>
          </w:rPr>
          <w:t>&lt;xsd:element name="</w:t>
        </w:r>
      </w:ins>
      <w:ins w:id="1158" w:author="王曲" w:date="2018-07-19T22:21:00Z">
        <w:r w:rsidRPr="00321FDC">
          <w:rPr>
            <w:rFonts w:hint="eastAsia"/>
            <w:u w:val="none"/>
          </w:rPr>
          <w:t xml:space="preserve"> Barometer</w:t>
        </w:r>
        <w:r w:rsidRPr="00321FDC">
          <w:rPr>
            <w:u w:val="none"/>
          </w:rPr>
          <w:t xml:space="preserve"> </w:t>
        </w:r>
      </w:ins>
      <w:ins w:id="1159" w:author="王曲" w:date="2018-07-18T18:32:00Z">
        <w:r w:rsidRPr="00321FDC">
          <w:rPr>
            <w:u w:val="none"/>
          </w:rPr>
          <w:t>" type="xsd:</w:t>
        </w:r>
      </w:ins>
      <w:ins w:id="1160" w:author="王曲" w:date="2018-07-19T22:30:00Z">
        <w:r w:rsidRPr="00321FDC">
          <w:rPr>
            <w:u w:val="none"/>
          </w:rPr>
          <w:t xml:space="preserve"> float </w:t>
        </w:r>
      </w:ins>
      <w:ins w:id="1161" w:author="王曲" w:date="2018-07-18T18:32:00Z">
        <w:r w:rsidRPr="00321FDC">
          <w:rPr>
            <w:u w:val="none"/>
          </w:rPr>
          <w:t>" minOccurs="0"/&gt;</w:t>
        </w:r>
      </w:ins>
    </w:p>
    <w:p w14:paraId="628972DF" w14:textId="77777777" w:rsidR="00A2009C" w:rsidRPr="00321FDC" w:rsidRDefault="00CB45E7">
      <w:pPr>
        <w:pStyle w:val="affffffff6"/>
        <w:ind w:leftChars="100" w:left="210" w:rightChars="-50"/>
        <w:rPr>
          <w:ins w:id="1162" w:author="王曲" w:date="2018-07-18T18:32:00Z"/>
          <w:u w:val="none"/>
        </w:rPr>
        <w:pPrChange w:id="1163" w:author="wq" w:date="2018-07-20T17:32:00Z">
          <w:pPr>
            <w:pStyle w:val="affffffff6"/>
            <w:ind w:left="0" w:firstLineChars="500" w:firstLine="1070"/>
          </w:pPr>
        </w:pPrChange>
      </w:pPr>
      <w:ins w:id="1164" w:author="王曲" w:date="2018-07-18T18:32:00Z">
        <w:r w:rsidRPr="00321FDC">
          <w:rPr>
            <w:u w:val="none"/>
          </w:rPr>
          <w:t>&lt;xsd:element name="</w:t>
        </w:r>
      </w:ins>
      <w:ins w:id="1165" w:author="王曲" w:date="2018-07-19T22:21:00Z">
        <w:r w:rsidRPr="00321FDC">
          <w:rPr>
            <w:rFonts w:hint="eastAsia"/>
            <w:u w:val="none"/>
          </w:rPr>
          <w:t xml:space="preserve"> BatteryRatio</w:t>
        </w:r>
        <w:r w:rsidRPr="00321FDC">
          <w:rPr>
            <w:u w:val="none"/>
          </w:rPr>
          <w:t xml:space="preserve"> </w:t>
        </w:r>
      </w:ins>
      <w:ins w:id="1166" w:author="王曲" w:date="2018-07-18T18:32:00Z">
        <w:r w:rsidRPr="00321FDC">
          <w:rPr>
            <w:u w:val="none"/>
          </w:rPr>
          <w:t>" type="xsd:</w:t>
        </w:r>
      </w:ins>
      <w:ins w:id="1167" w:author="王曲" w:date="2018-07-19T22:30:00Z">
        <w:r w:rsidRPr="00321FDC">
          <w:rPr>
            <w:u w:val="none"/>
          </w:rPr>
          <w:t xml:space="preserve"> float </w:t>
        </w:r>
      </w:ins>
      <w:ins w:id="1168" w:author="王曲" w:date="2018-07-18T18:32:00Z">
        <w:r w:rsidRPr="00321FDC">
          <w:rPr>
            <w:u w:val="none"/>
          </w:rPr>
          <w:t>" minOccurs="0"/&gt;</w:t>
        </w:r>
      </w:ins>
    </w:p>
    <w:p w14:paraId="4E08B90A" w14:textId="77777777" w:rsidR="00A2009C" w:rsidRPr="00321FDC" w:rsidRDefault="00CB45E7">
      <w:pPr>
        <w:pStyle w:val="affffffff6"/>
        <w:ind w:leftChars="100" w:left="210" w:rightChars="-50"/>
        <w:rPr>
          <w:ins w:id="1169" w:author="王曲" w:date="2018-07-19T22:22:00Z"/>
          <w:u w:val="none"/>
        </w:rPr>
        <w:pPrChange w:id="1170" w:author="wq" w:date="2018-07-20T17:32:00Z">
          <w:pPr>
            <w:pStyle w:val="affffffff6"/>
            <w:ind w:left="0" w:firstLineChars="500" w:firstLine="1070"/>
          </w:pPr>
        </w:pPrChange>
      </w:pPr>
      <w:ins w:id="1171" w:author="王曲" w:date="2018-07-18T18:32:00Z">
        <w:r w:rsidRPr="00321FDC">
          <w:rPr>
            <w:u w:val="none"/>
          </w:rPr>
          <w:t>&lt;xsd:element name="</w:t>
        </w:r>
      </w:ins>
      <w:ins w:id="1172" w:author="王曲" w:date="2018-07-19T22:21:00Z">
        <w:r w:rsidRPr="00321FDC">
          <w:rPr>
            <w:rFonts w:hint="eastAsia"/>
            <w:u w:val="none"/>
          </w:rPr>
          <w:t xml:space="preserve"> AcceleratorX</w:t>
        </w:r>
        <w:r w:rsidRPr="00321FDC">
          <w:rPr>
            <w:u w:val="none"/>
          </w:rPr>
          <w:t xml:space="preserve"> </w:t>
        </w:r>
      </w:ins>
      <w:ins w:id="1173" w:author="王曲" w:date="2018-07-18T18:32:00Z">
        <w:r w:rsidRPr="00321FDC">
          <w:rPr>
            <w:u w:val="none"/>
          </w:rPr>
          <w:t xml:space="preserve">" </w:t>
        </w:r>
      </w:ins>
      <w:ins w:id="1174" w:author="王曲" w:date="2018-07-19T22:31:00Z">
        <w:r w:rsidRPr="00321FDC">
          <w:rPr>
            <w:u w:val="none"/>
          </w:rPr>
          <w:t xml:space="preserve">type="xsd: float " </w:t>
        </w:r>
      </w:ins>
      <w:ins w:id="1175" w:author="王曲" w:date="2018-07-18T18:32:00Z">
        <w:r w:rsidRPr="00321FDC">
          <w:rPr>
            <w:u w:val="none"/>
          </w:rPr>
          <w:t>minOccurs="0"&gt;</w:t>
        </w:r>
      </w:ins>
    </w:p>
    <w:p w14:paraId="3FAFA147" w14:textId="77777777" w:rsidR="00A2009C" w:rsidRPr="00321FDC" w:rsidRDefault="00CB45E7">
      <w:pPr>
        <w:pStyle w:val="affffffff6"/>
        <w:ind w:leftChars="100" w:left="210" w:rightChars="-50"/>
        <w:rPr>
          <w:ins w:id="1176" w:author="王曲" w:date="2018-07-19T22:22:00Z"/>
          <w:u w:val="none"/>
        </w:rPr>
        <w:pPrChange w:id="1177" w:author="wq" w:date="2018-07-20T17:32:00Z">
          <w:pPr>
            <w:pStyle w:val="affffffff6"/>
            <w:ind w:firstLineChars="400" w:firstLine="856"/>
          </w:pPr>
        </w:pPrChange>
      </w:pPr>
      <w:ins w:id="1178" w:author="王曲" w:date="2018-07-19T22:51:00Z">
        <w:r w:rsidRPr="00321FDC">
          <w:rPr>
            <w:u w:val="none"/>
          </w:rPr>
          <w:t xml:space="preserve"> </w:t>
        </w:r>
      </w:ins>
      <w:ins w:id="1179" w:author="王曲" w:date="2018-07-19T22:22:00Z">
        <w:r w:rsidRPr="00321FDC">
          <w:rPr>
            <w:u w:val="none"/>
          </w:rPr>
          <w:t>&lt;xsd:element name="</w:t>
        </w:r>
      </w:ins>
      <w:ins w:id="1180" w:author="王曲" w:date="2018-07-19T22:23:00Z">
        <w:r w:rsidRPr="00321FDC">
          <w:rPr>
            <w:rFonts w:hint="eastAsia"/>
            <w:u w:val="none"/>
          </w:rPr>
          <w:t xml:space="preserve"> AcceleratorY</w:t>
        </w:r>
      </w:ins>
      <w:ins w:id="1181" w:author="王曲" w:date="2018-07-19T22:22:00Z">
        <w:r w:rsidRPr="00321FDC">
          <w:rPr>
            <w:rFonts w:hint="eastAsia"/>
            <w:u w:val="none"/>
          </w:rPr>
          <w:t>.</w:t>
        </w:r>
        <w:r w:rsidRPr="00321FDC">
          <w:rPr>
            <w:u w:val="none"/>
          </w:rPr>
          <w:t>" type="xsd:</w:t>
        </w:r>
      </w:ins>
      <w:ins w:id="1182" w:author="王曲" w:date="2018-07-19T22:30:00Z">
        <w:r w:rsidRPr="00321FDC">
          <w:rPr>
            <w:u w:val="none"/>
          </w:rPr>
          <w:t xml:space="preserve"> float </w:t>
        </w:r>
      </w:ins>
      <w:ins w:id="1183" w:author="王曲" w:date="2018-07-19T22:22:00Z">
        <w:r w:rsidRPr="00321FDC">
          <w:rPr>
            <w:u w:val="none"/>
          </w:rPr>
          <w:t>" minOccurs="0" /&gt;</w:t>
        </w:r>
      </w:ins>
    </w:p>
    <w:p w14:paraId="4FCB092B" w14:textId="77777777" w:rsidR="00A2009C" w:rsidRPr="00321FDC" w:rsidRDefault="00CB45E7">
      <w:pPr>
        <w:pStyle w:val="affffffff6"/>
        <w:ind w:leftChars="100" w:left="210" w:rightChars="-50"/>
        <w:rPr>
          <w:ins w:id="1184" w:author="王曲" w:date="2018-07-19T22:22:00Z"/>
          <w:u w:val="none"/>
        </w:rPr>
        <w:pPrChange w:id="1185" w:author="wq" w:date="2018-07-20T17:32:00Z">
          <w:pPr>
            <w:pStyle w:val="affffffff6"/>
            <w:ind w:firstLineChars="400" w:firstLine="856"/>
          </w:pPr>
        </w:pPrChange>
      </w:pPr>
      <w:ins w:id="1186" w:author="王曲" w:date="2018-07-19T22:51:00Z">
        <w:r w:rsidRPr="00321FDC">
          <w:rPr>
            <w:u w:val="none"/>
          </w:rPr>
          <w:t xml:space="preserve"> </w:t>
        </w:r>
      </w:ins>
      <w:ins w:id="1187" w:author="王曲" w:date="2018-07-19T22:2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188" w:author="王曲" w:date="2018-07-19T22:23:00Z">
        <w:r w:rsidRPr="00321FDC">
          <w:rPr>
            <w:rFonts w:hint="eastAsia"/>
            <w:u w:val="none"/>
          </w:rPr>
          <w:t>AcceleratorZ</w:t>
        </w:r>
        <w:r w:rsidRPr="00321FDC">
          <w:rPr>
            <w:u w:val="none"/>
          </w:rPr>
          <w:t xml:space="preserve"> </w:t>
        </w:r>
      </w:ins>
      <w:ins w:id="1189" w:author="王曲" w:date="2018-07-19T22:22:00Z">
        <w:r w:rsidRPr="00321FDC">
          <w:rPr>
            <w:u w:val="none"/>
          </w:rPr>
          <w:t>" type="xsd:</w:t>
        </w:r>
      </w:ins>
      <w:ins w:id="1190" w:author="王曲" w:date="2018-07-19T22:30:00Z">
        <w:r w:rsidRPr="00321FDC">
          <w:rPr>
            <w:u w:val="none"/>
          </w:rPr>
          <w:t xml:space="preserve"> float </w:t>
        </w:r>
      </w:ins>
      <w:ins w:id="1191" w:author="王曲" w:date="2018-07-19T22:22:00Z">
        <w:r w:rsidRPr="00321FDC">
          <w:rPr>
            <w:u w:val="none"/>
          </w:rPr>
          <w:t>" minOccurs="0" /&gt;</w:t>
        </w:r>
      </w:ins>
    </w:p>
    <w:p w14:paraId="3B2B916F" w14:textId="77777777" w:rsidR="00A2009C" w:rsidRPr="00321FDC" w:rsidRDefault="00CB45E7">
      <w:pPr>
        <w:pStyle w:val="affffffff6"/>
        <w:ind w:leftChars="100" w:left="210" w:rightChars="-50"/>
        <w:rPr>
          <w:ins w:id="1192" w:author="王曲" w:date="2018-07-19T22:22:00Z"/>
          <w:u w:val="none"/>
        </w:rPr>
        <w:pPrChange w:id="1193" w:author="wq" w:date="2018-07-20T17:32:00Z">
          <w:pPr>
            <w:pStyle w:val="affffffff6"/>
            <w:ind w:left="0" w:firstLineChars="500" w:firstLine="1070"/>
          </w:pPr>
        </w:pPrChange>
      </w:pPr>
      <w:ins w:id="1194" w:author="王曲" w:date="2018-07-19T22:2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195" w:author="王曲" w:date="2018-07-19T22:23:00Z">
        <w:r w:rsidRPr="00321FDC">
          <w:rPr>
            <w:rFonts w:hint="eastAsia"/>
            <w:u w:val="none"/>
          </w:rPr>
          <w:t>MagnetismX</w:t>
        </w:r>
        <w:r w:rsidRPr="00321FDC">
          <w:rPr>
            <w:u w:val="none"/>
          </w:rPr>
          <w:t xml:space="preserve"> </w:t>
        </w:r>
      </w:ins>
      <w:ins w:id="1196" w:author="王曲" w:date="2018-07-19T22:22:00Z">
        <w:r w:rsidRPr="00321FDC">
          <w:rPr>
            <w:u w:val="none"/>
          </w:rPr>
          <w:t>" type="LocationType" minOccurs="0"/&gt;</w:t>
        </w:r>
      </w:ins>
    </w:p>
    <w:p w14:paraId="11772EDC" w14:textId="77777777" w:rsidR="00A2009C" w:rsidRPr="00321FDC" w:rsidRDefault="00CB45E7">
      <w:pPr>
        <w:pStyle w:val="affffffff6"/>
        <w:ind w:leftChars="100" w:left="210" w:rightChars="-50"/>
        <w:rPr>
          <w:ins w:id="1197" w:author="王曲" w:date="2018-07-19T22:22:00Z"/>
          <w:u w:val="none"/>
        </w:rPr>
        <w:pPrChange w:id="1198" w:author="wq" w:date="2018-07-20T17:32:00Z">
          <w:pPr>
            <w:pStyle w:val="affffffff6"/>
            <w:ind w:left="0" w:firstLineChars="500" w:firstLine="1070"/>
          </w:pPr>
        </w:pPrChange>
      </w:pPr>
      <w:ins w:id="1199" w:author="王曲" w:date="2018-07-19T22:2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200" w:author="王曲" w:date="2018-07-19T22:23:00Z">
        <w:r w:rsidRPr="00321FDC">
          <w:rPr>
            <w:rFonts w:hint="eastAsia"/>
            <w:u w:val="none"/>
          </w:rPr>
          <w:t>MagnetismY</w:t>
        </w:r>
        <w:r w:rsidRPr="00321FDC">
          <w:rPr>
            <w:u w:val="none"/>
          </w:rPr>
          <w:t xml:space="preserve"> </w:t>
        </w:r>
      </w:ins>
      <w:ins w:id="1201" w:author="王曲" w:date="2018-07-19T22:22:00Z">
        <w:r w:rsidRPr="00321FDC">
          <w:rPr>
            <w:u w:val="none"/>
          </w:rPr>
          <w:t>" type="</w:t>
        </w:r>
      </w:ins>
      <w:ins w:id="1202" w:author="王曲" w:date="2018-07-19T22:30:00Z">
        <w:r w:rsidRPr="00321FDC">
          <w:rPr>
            <w:u w:val="none"/>
          </w:rPr>
          <w:t xml:space="preserve"> xsd: float </w:t>
        </w:r>
      </w:ins>
      <w:ins w:id="1203" w:author="王曲" w:date="2018-07-19T22:22:00Z">
        <w:r w:rsidRPr="00321FDC">
          <w:rPr>
            <w:u w:val="none"/>
          </w:rPr>
          <w:t>" minOccurs="0"/&gt;</w:t>
        </w:r>
      </w:ins>
    </w:p>
    <w:p w14:paraId="244D781A" w14:textId="77777777" w:rsidR="00A2009C" w:rsidRPr="00321FDC" w:rsidRDefault="00CB45E7">
      <w:pPr>
        <w:pStyle w:val="affffffff6"/>
        <w:ind w:leftChars="100" w:left="210" w:rightChars="-50"/>
        <w:rPr>
          <w:ins w:id="1204" w:author="王曲" w:date="2018-07-19T22:22:00Z"/>
          <w:u w:val="none"/>
        </w:rPr>
        <w:pPrChange w:id="1205" w:author="wq" w:date="2018-07-20T17:32:00Z">
          <w:pPr>
            <w:pStyle w:val="affffffff6"/>
            <w:ind w:left="0" w:firstLineChars="500" w:firstLine="1070"/>
          </w:pPr>
        </w:pPrChange>
      </w:pPr>
      <w:ins w:id="1206" w:author="王曲" w:date="2018-07-19T22:2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207" w:author="王曲" w:date="2018-07-19T22:23:00Z">
        <w:r w:rsidRPr="00321FDC">
          <w:rPr>
            <w:rFonts w:hint="eastAsia"/>
            <w:u w:val="none"/>
          </w:rPr>
          <w:t>MagnetismZ</w:t>
        </w:r>
        <w:r w:rsidRPr="00321FDC">
          <w:rPr>
            <w:u w:val="none"/>
          </w:rPr>
          <w:t xml:space="preserve"> </w:t>
        </w:r>
      </w:ins>
      <w:ins w:id="1208" w:author="王曲" w:date="2018-07-19T22:22:00Z">
        <w:r w:rsidRPr="00321FDC">
          <w:rPr>
            <w:u w:val="none"/>
          </w:rPr>
          <w:t>" type="</w:t>
        </w:r>
      </w:ins>
      <w:ins w:id="1209" w:author="王曲" w:date="2018-07-19T22:30:00Z">
        <w:r w:rsidRPr="00321FDC">
          <w:rPr>
            <w:u w:val="none"/>
          </w:rPr>
          <w:t xml:space="preserve"> xsd: float </w:t>
        </w:r>
      </w:ins>
      <w:ins w:id="1210" w:author="王曲" w:date="2018-07-19T22:22:00Z">
        <w:r w:rsidRPr="00321FDC">
          <w:rPr>
            <w:u w:val="none"/>
          </w:rPr>
          <w:t>" minOccurs="0"/&gt;</w:t>
        </w:r>
      </w:ins>
    </w:p>
    <w:p w14:paraId="4B05508A" w14:textId="77777777" w:rsidR="00A2009C" w:rsidRPr="00321FDC" w:rsidRDefault="00CB45E7">
      <w:pPr>
        <w:pStyle w:val="affffffff6"/>
        <w:ind w:leftChars="100" w:left="210" w:rightChars="-50"/>
        <w:rPr>
          <w:ins w:id="1211" w:author="王曲" w:date="2018-07-19T22:22:00Z"/>
          <w:u w:val="none"/>
        </w:rPr>
        <w:pPrChange w:id="1212" w:author="wq" w:date="2018-07-20T17:32:00Z">
          <w:pPr>
            <w:pStyle w:val="affffffff6"/>
            <w:ind w:left="0" w:firstLineChars="500" w:firstLine="1070"/>
          </w:pPr>
        </w:pPrChange>
      </w:pPr>
      <w:ins w:id="1213" w:author="王曲" w:date="2018-07-19T22:2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214" w:author="王曲" w:date="2018-07-19T22:23:00Z">
        <w:r w:rsidRPr="00321FDC">
          <w:rPr>
            <w:rFonts w:hint="eastAsia"/>
            <w:u w:val="none"/>
          </w:rPr>
          <w:t>GyroscopeX</w:t>
        </w:r>
        <w:r w:rsidRPr="00321FDC">
          <w:rPr>
            <w:u w:val="none"/>
          </w:rPr>
          <w:t xml:space="preserve"> </w:t>
        </w:r>
      </w:ins>
      <w:ins w:id="1215" w:author="王曲" w:date="2018-07-19T22:22:00Z">
        <w:r w:rsidRPr="00321FDC">
          <w:rPr>
            <w:u w:val="none"/>
          </w:rPr>
          <w:t>type="xsd:</w:t>
        </w:r>
      </w:ins>
      <w:ins w:id="1216" w:author="王曲" w:date="2018-07-19T22:30:00Z">
        <w:r w:rsidRPr="00321FDC">
          <w:rPr>
            <w:u w:val="none"/>
          </w:rPr>
          <w:t xml:space="preserve"> float </w:t>
        </w:r>
      </w:ins>
      <w:ins w:id="1217" w:author="王曲" w:date="2018-07-19T22:22:00Z">
        <w:r w:rsidRPr="00321FDC">
          <w:rPr>
            <w:u w:val="none"/>
          </w:rPr>
          <w:t>" minOccurs="0"/&gt;</w:t>
        </w:r>
      </w:ins>
    </w:p>
    <w:p w14:paraId="25EFA8D5" w14:textId="77777777" w:rsidR="00A2009C" w:rsidRPr="00321FDC" w:rsidRDefault="00CB45E7">
      <w:pPr>
        <w:pStyle w:val="affffffff6"/>
        <w:ind w:leftChars="100" w:left="210" w:rightChars="-50"/>
        <w:rPr>
          <w:ins w:id="1218" w:author="王曲" w:date="2018-07-19T22:22:00Z"/>
          <w:u w:val="none"/>
        </w:rPr>
        <w:pPrChange w:id="1219" w:author="wq" w:date="2018-07-20T17:32:00Z">
          <w:pPr>
            <w:pStyle w:val="affffffff6"/>
            <w:ind w:left="0" w:firstLineChars="500" w:firstLine="1070"/>
          </w:pPr>
        </w:pPrChange>
      </w:pPr>
      <w:ins w:id="1220" w:author="王曲" w:date="2018-07-19T22:2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221" w:author="王曲" w:date="2018-07-19T22:23:00Z">
        <w:r w:rsidRPr="00321FDC">
          <w:rPr>
            <w:rFonts w:hint="eastAsia"/>
            <w:u w:val="none"/>
          </w:rPr>
          <w:t>GyroscopeY</w:t>
        </w:r>
        <w:r w:rsidRPr="00321FDC">
          <w:rPr>
            <w:u w:val="none"/>
          </w:rPr>
          <w:t xml:space="preserve"> </w:t>
        </w:r>
      </w:ins>
      <w:ins w:id="1222" w:author="王曲" w:date="2018-07-19T22:22:00Z">
        <w:r w:rsidRPr="00321FDC">
          <w:rPr>
            <w:u w:val="none"/>
          </w:rPr>
          <w:t>" type="xsd:</w:t>
        </w:r>
      </w:ins>
      <w:ins w:id="1223" w:author="王曲" w:date="2018-07-19T22:30:00Z">
        <w:r w:rsidRPr="00321FDC">
          <w:rPr>
            <w:u w:val="none"/>
          </w:rPr>
          <w:t xml:space="preserve"> float </w:t>
        </w:r>
      </w:ins>
      <w:ins w:id="1224" w:author="王曲" w:date="2018-07-19T22:22:00Z">
        <w:r w:rsidRPr="00321FDC">
          <w:rPr>
            <w:u w:val="none"/>
          </w:rPr>
          <w:t>" minOccurs="0"/&gt;</w:t>
        </w:r>
      </w:ins>
    </w:p>
    <w:p w14:paraId="762CC007" w14:textId="77777777" w:rsidR="00A2009C" w:rsidRPr="00321FDC" w:rsidRDefault="00CB45E7">
      <w:pPr>
        <w:pStyle w:val="affffffff6"/>
        <w:ind w:leftChars="100" w:left="210" w:rightChars="-50"/>
        <w:rPr>
          <w:ins w:id="1225" w:author="王曲" w:date="2018-07-19T22:22:00Z"/>
          <w:u w:val="none"/>
        </w:rPr>
        <w:pPrChange w:id="1226" w:author="wq" w:date="2018-07-20T17:32:00Z">
          <w:pPr>
            <w:pStyle w:val="affffffff6"/>
            <w:ind w:left="0" w:firstLineChars="500" w:firstLine="1070"/>
          </w:pPr>
        </w:pPrChange>
      </w:pPr>
      <w:ins w:id="1227" w:author="王曲" w:date="2018-07-19T22:2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228" w:author="王曲" w:date="2018-07-19T22:24:00Z">
        <w:r w:rsidRPr="00321FDC">
          <w:rPr>
            <w:rFonts w:hint="eastAsia"/>
            <w:u w:val="none"/>
          </w:rPr>
          <w:t>GyroscopeZ</w:t>
        </w:r>
        <w:r w:rsidRPr="00321FDC">
          <w:rPr>
            <w:u w:val="none"/>
          </w:rPr>
          <w:t xml:space="preserve"> </w:t>
        </w:r>
      </w:ins>
      <w:ins w:id="1229" w:author="王曲" w:date="2018-07-19T22:22:00Z">
        <w:r w:rsidRPr="00321FDC">
          <w:rPr>
            <w:u w:val="none"/>
          </w:rPr>
          <w:t>" type="xsd:</w:t>
        </w:r>
      </w:ins>
      <w:ins w:id="1230" w:author="王曲" w:date="2018-07-19T22:30:00Z">
        <w:r w:rsidRPr="00321FDC">
          <w:rPr>
            <w:u w:val="none"/>
          </w:rPr>
          <w:t xml:space="preserve"> float </w:t>
        </w:r>
      </w:ins>
      <w:ins w:id="1231" w:author="王曲" w:date="2018-07-19T22:22:00Z">
        <w:r w:rsidRPr="00321FDC">
          <w:rPr>
            <w:u w:val="none"/>
          </w:rPr>
          <w:t>" minOccurs="0"/&gt;</w:t>
        </w:r>
      </w:ins>
    </w:p>
    <w:p w14:paraId="2DCFC5C7" w14:textId="77777777" w:rsidR="00A2009C" w:rsidRPr="00321FDC" w:rsidRDefault="00CB45E7">
      <w:pPr>
        <w:pStyle w:val="affffffff6"/>
        <w:ind w:leftChars="100" w:left="210" w:rightChars="-50"/>
        <w:rPr>
          <w:ins w:id="1232" w:author="王曲" w:date="2018-07-19T22:24:00Z"/>
          <w:u w:val="none"/>
        </w:rPr>
        <w:pPrChange w:id="1233" w:author="wq" w:date="2018-07-20T17:32:00Z">
          <w:pPr>
            <w:pStyle w:val="affffffff6"/>
            <w:ind w:left="0" w:firstLineChars="500" w:firstLine="1070"/>
          </w:pPr>
        </w:pPrChange>
      </w:pPr>
      <w:ins w:id="1234" w:author="王曲" w:date="2018-07-19T22:2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AcceleratorX</w:t>
        </w:r>
        <w:r w:rsidRPr="00321FDC">
          <w:rPr>
            <w:u w:val="none"/>
          </w:rPr>
          <w:t xml:space="preserve"> "</w:t>
        </w:r>
      </w:ins>
      <w:ins w:id="1235" w:author="王曲" w:date="2018-07-19T22:31:00Z">
        <w:r w:rsidRPr="00321FDC">
          <w:rPr>
            <w:u w:val="none"/>
          </w:rPr>
          <w:t xml:space="preserve"> type="xsd: float " </w:t>
        </w:r>
      </w:ins>
      <w:ins w:id="1236" w:author="王曲" w:date="2018-07-19T22:22:00Z">
        <w:r w:rsidRPr="00321FDC">
          <w:rPr>
            <w:u w:val="none"/>
          </w:rPr>
          <w:t>minOccurs="0"&gt;</w:t>
        </w:r>
      </w:ins>
    </w:p>
    <w:p w14:paraId="16E3393D" w14:textId="77777777" w:rsidR="00A2009C" w:rsidRPr="00321FDC" w:rsidRDefault="00CB45E7">
      <w:pPr>
        <w:pStyle w:val="affffffff6"/>
        <w:ind w:leftChars="100" w:left="210" w:rightChars="-50"/>
        <w:rPr>
          <w:ins w:id="1237" w:author="王曲" w:date="2018-07-19T22:24:00Z"/>
          <w:u w:val="none"/>
        </w:rPr>
        <w:pPrChange w:id="1238" w:author="wq" w:date="2018-07-20T17:32:00Z">
          <w:pPr>
            <w:pStyle w:val="affffffff6"/>
            <w:ind w:left="0" w:firstLineChars="500" w:firstLine="1070"/>
          </w:pPr>
        </w:pPrChange>
      </w:pPr>
      <w:ins w:id="1239" w:author="王曲" w:date="2018-07-19T22:24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Yaw</w:t>
        </w:r>
        <w:r w:rsidRPr="00321FDC">
          <w:rPr>
            <w:u w:val="none"/>
          </w:rPr>
          <w:t>" type="xsd:</w:t>
        </w:r>
      </w:ins>
      <w:ins w:id="1240" w:author="王曲" w:date="2018-07-19T22:30:00Z">
        <w:r w:rsidRPr="00321FDC">
          <w:rPr>
            <w:u w:val="none"/>
          </w:rPr>
          <w:t xml:space="preserve"> float </w:t>
        </w:r>
      </w:ins>
      <w:ins w:id="1241" w:author="王曲" w:date="2018-07-19T22:24:00Z">
        <w:r w:rsidRPr="00321FDC">
          <w:rPr>
            <w:u w:val="none"/>
          </w:rPr>
          <w:t>" minOccurs="0"/&gt;</w:t>
        </w:r>
      </w:ins>
    </w:p>
    <w:p w14:paraId="261799C0" w14:textId="77777777" w:rsidR="00A2009C" w:rsidRPr="00321FDC" w:rsidRDefault="00CB45E7">
      <w:pPr>
        <w:pStyle w:val="affffffff6"/>
        <w:ind w:leftChars="100" w:left="210" w:rightChars="-50"/>
        <w:rPr>
          <w:ins w:id="1242" w:author="王曲" w:date="2018-07-19T22:24:00Z"/>
          <w:u w:val="none"/>
        </w:rPr>
        <w:pPrChange w:id="1243" w:author="wq" w:date="2018-07-20T17:32:00Z">
          <w:pPr>
            <w:pStyle w:val="affffffff6"/>
            <w:ind w:left="0" w:firstLineChars="500" w:firstLine="1070"/>
          </w:pPr>
        </w:pPrChange>
      </w:pPr>
      <w:ins w:id="1244" w:author="王曲" w:date="2018-07-19T22:24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Pitch</w:t>
        </w:r>
        <w:r w:rsidRPr="00321FDC">
          <w:rPr>
            <w:u w:val="none"/>
          </w:rPr>
          <w:t>" type="xsd:</w:t>
        </w:r>
      </w:ins>
      <w:ins w:id="1245" w:author="王曲" w:date="2018-07-19T22:30:00Z">
        <w:r w:rsidRPr="00321FDC">
          <w:rPr>
            <w:u w:val="none"/>
          </w:rPr>
          <w:t xml:space="preserve"> float </w:t>
        </w:r>
      </w:ins>
      <w:ins w:id="1246" w:author="王曲" w:date="2018-07-19T22:24:00Z">
        <w:r w:rsidRPr="00321FDC">
          <w:rPr>
            <w:u w:val="none"/>
          </w:rPr>
          <w:t>" minOccurs="0"/&gt;</w:t>
        </w:r>
      </w:ins>
    </w:p>
    <w:p w14:paraId="72722440" w14:textId="77777777" w:rsidR="00A2009C" w:rsidRPr="00321FDC" w:rsidRDefault="00CB45E7">
      <w:pPr>
        <w:pStyle w:val="affffffff6"/>
        <w:ind w:leftChars="100" w:left="210" w:rightChars="-50"/>
        <w:rPr>
          <w:ins w:id="1247" w:author="王曲" w:date="2018-07-19T22:24:00Z"/>
          <w:u w:val="none"/>
        </w:rPr>
        <w:pPrChange w:id="1248" w:author="wq" w:date="2018-07-20T17:32:00Z">
          <w:pPr>
            <w:pStyle w:val="affffffff6"/>
            <w:ind w:left="0" w:firstLineChars="500" w:firstLine="1070"/>
          </w:pPr>
        </w:pPrChange>
      </w:pPr>
      <w:ins w:id="1249" w:author="王曲" w:date="2018-07-19T22:24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Roll</w:t>
        </w:r>
        <w:r w:rsidRPr="00321FDC">
          <w:rPr>
            <w:u w:val="none"/>
          </w:rPr>
          <w:t>"</w:t>
        </w:r>
      </w:ins>
      <w:ins w:id="1250" w:author="王曲" w:date="2018-07-19T22:31:00Z">
        <w:r w:rsidRPr="00321FDC">
          <w:rPr>
            <w:u w:val="none"/>
          </w:rPr>
          <w:t xml:space="preserve"> type="xsd: float " </w:t>
        </w:r>
      </w:ins>
      <w:ins w:id="1251" w:author="王曲" w:date="2018-07-19T22:24:00Z">
        <w:r w:rsidRPr="00321FDC">
          <w:rPr>
            <w:u w:val="none"/>
          </w:rPr>
          <w:t xml:space="preserve"> minOccurs="0"&gt;</w:t>
        </w:r>
      </w:ins>
    </w:p>
    <w:p w14:paraId="1FE5B2B9" w14:textId="77777777" w:rsidR="00A2009C" w:rsidRPr="00321FDC" w:rsidRDefault="00CB45E7">
      <w:pPr>
        <w:pStyle w:val="affffffff6"/>
        <w:ind w:leftChars="100" w:left="210" w:rightChars="-50"/>
        <w:rPr>
          <w:ins w:id="1252" w:author="王曲" w:date="2018-07-19T22:24:00Z"/>
          <w:u w:val="none"/>
        </w:rPr>
        <w:pPrChange w:id="1253" w:author="wq" w:date="2018-07-20T17:32:00Z">
          <w:pPr>
            <w:pStyle w:val="affffffff6"/>
            <w:ind w:firstLineChars="400" w:firstLine="856"/>
          </w:pPr>
        </w:pPrChange>
      </w:pPr>
      <w:ins w:id="1254" w:author="王曲" w:date="2018-07-19T22:51:00Z">
        <w:r w:rsidRPr="00321FDC">
          <w:rPr>
            <w:u w:val="none"/>
          </w:rPr>
          <w:lastRenderedPageBreak/>
          <w:t xml:space="preserve"> </w:t>
        </w:r>
      </w:ins>
      <w:ins w:id="1255" w:author="王曲" w:date="2018-07-19T22:24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GravityX.</w:t>
        </w:r>
        <w:r w:rsidRPr="00321FDC">
          <w:rPr>
            <w:u w:val="none"/>
          </w:rPr>
          <w:t>" type="xsd:</w:t>
        </w:r>
      </w:ins>
      <w:ins w:id="1256" w:author="王曲" w:date="2018-07-19T22:30:00Z">
        <w:r w:rsidRPr="00321FDC">
          <w:rPr>
            <w:u w:val="none"/>
          </w:rPr>
          <w:t xml:space="preserve"> float </w:t>
        </w:r>
      </w:ins>
      <w:ins w:id="1257" w:author="王曲" w:date="2018-07-19T22:24:00Z">
        <w:r w:rsidRPr="00321FDC">
          <w:rPr>
            <w:u w:val="none"/>
          </w:rPr>
          <w:t>" minOccurs="0" /&gt;</w:t>
        </w:r>
      </w:ins>
    </w:p>
    <w:p w14:paraId="4A062644" w14:textId="77777777" w:rsidR="00A2009C" w:rsidRPr="00321FDC" w:rsidRDefault="00CB45E7">
      <w:pPr>
        <w:pStyle w:val="affffffff6"/>
        <w:ind w:leftChars="100" w:left="210" w:rightChars="-50"/>
        <w:rPr>
          <w:ins w:id="1258" w:author="王曲" w:date="2018-07-19T22:24:00Z"/>
          <w:u w:val="none"/>
        </w:rPr>
        <w:pPrChange w:id="1259" w:author="wq" w:date="2018-07-20T17:32:00Z">
          <w:pPr>
            <w:pStyle w:val="affffffff6"/>
            <w:ind w:firstLineChars="400" w:firstLine="856"/>
          </w:pPr>
        </w:pPrChange>
      </w:pPr>
      <w:ins w:id="1260" w:author="王曲" w:date="2018-07-19T22:51:00Z">
        <w:r w:rsidRPr="00321FDC">
          <w:rPr>
            <w:u w:val="none"/>
          </w:rPr>
          <w:t xml:space="preserve"> </w:t>
        </w:r>
      </w:ins>
      <w:ins w:id="1261" w:author="王曲" w:date="2018-07-19T22:24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Gravity</w:t>
        </w:r>
      </w:ins>
      <w:ins w:id="1262" w:author="王曲" w:date="2018-07-19T22:25:00Z">
        <w:r w:rsidRPr="00321FDC">
          <w:rPr>
            <w:u w:val="none"/>
          </w:rPr>
          <w:t>Y</w:t>
        </w:r>
      </w:ins>
      <w:ins w:id="1263" w:author="王曲" w:date="2018-07-19T22:24:00Z">
        <w:r w:rsidRPr="00321FDC">
          <w:rPr>
            <w:u w:val="none"/>
          </w:rPr>
          <w:t>" type="xsd:</w:t>
        </w:r>
      </w:ins>
      <w:ins w:id="1264" w:author="王曲" w:date="2018-07-19T22:30:00Z">
        <w:r w:rsidRPr="00321FDC">
          <w:rPr>
            <w:u w:val="none"/>
          </w:rPr>
          <w:t xml:space="preserve"> float </w:t>
        </w:r>
      </w:ins>
      <w:ins w:id="1265" w:author="王曲" w:date="2018-07-19T22:24:00Z">
        <w:r w:rsidRPr="00321FDC">
          <w:rPr>
            <w:u w:val="none"/>
          </w:rPr>
          <w:t>" minOccurs="0" /&gt;</w:t>
        </w:r>
      </w:ins>
    </w:p>
    <w:p w14:paraId="68F6EE58" w14:textId="77777777" w:rsidR="00A2009C" w:rsidRPr="00321FDC" w:rsidRDefault="00CB45E7">
      <w:pPr>
        <w:pStyle w:val="affffffff6"/>
        <w:ind w:leftChars="100" w:left="210" w:rightChars="-50"/>
        <w:rPr>
          <w:ins w:id="1266" w:author="王曲" w:date="2018-07-19T22:24:00Z"/>
          <w:u w:val="none"/>
        </w:rPr>
        <w:pPrChange w:id="1267" w:author="wq" w:date="2018-07-20T17:32:00Z">
          <w:pPr>
            <w:pStyle w:val="affffffff6"/>
            <w:ind w:left="0" w:firstLineChars="500" w:firstLine="1070"/>
          </w:pPr>
        </w:pPrChange>
      </w:pPr>
      <w:ins w:id="1268" w:author="王曲" w:date="2018-07-19T22:24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269" w:author="王曲" w:date="2018-07-19T22:25:00Z">
        <w:r w:rsidRPr="00321FDC">
          <w:rPr>
            <w:rFonts w:hint="eastAsia"/>
            <w:u w:val="none"/>
          </w:rPr>
          <w:t>Gravity</w:t>
        </w:r>
        <w:r w:rsidRPr="00321FDC">
          <w:rPr>
            <w:u w:val="none"/>
          </w:rPr>
          <w:t>Z</w:t>
        </w:r>
      </w:ins>
      <w:ins w:id="1270" w:author="王曲" w:date="2018-07-19T22:24:00Z">
        <w:r w:rsidRPr="00321FDC">
          <w:rPr>
            <w:u w:val="none"/>
          </w:rPr>
          <w:t>" type="</w:t>
        </w:r>
      </w:ins>
      <w:ins w:id="1271" w:author="王曲" w:date="2018-07-19T22:30:00Z">
        <w:r w:rsidRPr="00321FDC">
          <w:rPr>
            <w:u w:val="none"/>
          </w:rPr>
          <w:t xml:space="preserve"> xsd: float </w:t>
        </w:r>
      </w:ins>
      <w:ins w:id="1272" w:author="王曲" w:date="2018-07-19T22:24:00Z">
        <w:r w:rsidRPr="00321FDC">
          <w:rPr>
            <w:u w:val="none"/>
          </w:rPr>
          <w:t>" minOccurs="0"/&gt;</w:t>
        </w:r>
      </w:ins>
    </w:p>
    <w:p w14:paraId="64229888" w14:textId="77777777" w:rsidR="00A2009C" w:rsidRPr="00321FDC" w:rsidRDefault="00CB45E7" w:rsidP="00321FDC">
      <w:pPr>
        <w:pStyle w:val="affffffff6"/>
        <w:ind w:leftChars="100" w:left="210" w:rightChars="-50"/>
        <w:rPr>
          <w:ins w:id="1273" w:author="王曲" w:date="2018-07-19T22:27:00Z"/>
          <w:u w:val="none"/>
        </w:rPr>
      </w:pPr>
      <w:ins w:id="1274" w:author="王曲" w:date="2018-07-19T22:27:00Z">
        <w:r w:rsidRPr="00321FDC">
          <w:rPr>
            <w:rFonts w:hint="eastAsia"/>
            <w:u w:val="none"/>
          </w:rPr>
          <w:t>&lt;/xsd:sequence&gt;</w:t>
        </w:r>
      </w:ins>
    </w:p>
    <w:p w14:paraId="1E428F32" w14:textId="77777777" w:rsidR="00A2009C" w:rsidRPr="00321FDC" w:rsidRDefault="00CB45E7" w:rsidP="00321FDC">
      <w:pPr>
        <w:pStyle w:val="affffffff6"/>
        <w:ind w:leftChars="100" w:left="210" w:rightChars="-50"/>
        <w:rPr>
          <w:u w:val="none"/>
        </w:rPr>
      </w:pPr>
      <w:ins w:id="1275" w:author="王曲" w:date="2018-07-19T22:27:00Z">
        <w:r w:rsidRPr="00321FDC">
          <w:rPr>
            <w:rFonts w:hint="eastAsia"/>
            <w:u w:val="none"/>
          </w:rPr>
          <w:t>&lt;/xsd:complexType&gt;</w:t>
        </w:r>
      </w:ins>
    </w:p>
    <w:p w14:paraId="7A7C3951" w14:textId="77777777" w:rsidR="00A2009C" w:rsidRPr="00321FDC" w:rsidRDefault="00CB45E7" w:rsidP="00321FDC">
      <w:pPr>
        <w:pStyle w:val="affffffff6"/>
        <w:ind w:leftChars="100" w:left="210" w:rightChars="-50"/>
        <w:rPr>
          <w:ins w:id="1276" w:author="王曲" w:date="2018-07-18T18:32:00Z"/>
          <w:u w:val="none"/>
        </w:rPr>
      </w:pPr>
      <w:ins w:id="1277" w:author="王曲" w:date="2018-07-18T18:32:00Z">
        <w:r w:rsidRPr="00321FDC">
          <w:rPr>
            <w:u w:val="none"/>
          </w:rPr>
          <w:t>&lt;/xsd:schema&gt;</w:t>
        </w:r>
      </w:ins>
    </w:p>
    <w:p w14:paraId="0AAFD58F" w14:textId="77777777" w:rsidR="00A2009C" w:rsidRDefault="00A2009C">
      <w:pPr>
        <w:pStyle w:val="afff4"/>
        <w:ind w:firstLineChars="0" w:firstLine="0"/>
        <w:rPr>
          <w:ins w:id="1278" w:author="王曲" w:date="2018-07-18T17:30:00Z"/>
        </w:rPr>
      </w:pPr>
    </w:p>
    <w:p w14:paraId="16A08F9D" w14:textId="77777777" w:rsidR="00A2009C" w:rsidRDefault="00CB45E7">
      <w:pPr>
        <w:pStyle w:val="af9"/>
        <w:spacing w:before="312" w:after="312"/>
        <w:rPr>
          <w:ins w:id="1279" w:author="王曲" w:date="2018-07-19T22:32:00Z"/>
        </w:rPr>
        <w:pPrChange w:id="1280" w:author="王曲" w:date="2018-07-19T22:51:00Z">
          <w:pPr>
            <w:pStyle w:val="afff4"/>
            <w:ind w:firstLineChars="0" w:firstLine="0"/>
          </w:pPr>
        </w:pPrChange>
      </w:pPr>
      <w:bookmarkStart w:id="1281" w:name="_Toc245741969"/>
      <w:bookmarkStart w:id="1282" w:name="_Toc252384528"/>
      <w:bookmarkStart w:id="1283" w:name="_Toc248742075"/>
      <w:bookmarkStart w:id="1284" w:name="_Toc277921137"/>
      <w:bookmarkStart w:id="1285" w:name="_Toc278308101"/>
      <w:bookmarkStart w:id="1286" w:name="_Toc278377631"/>
      <w:bookmarkStart w:id="1287" w:name="_Toc278436786"/>
      <w:bookmarkStart w:id="1288" w:name="_Toc278395148"/>
      <w:ins w:id="1289" w:author="王曲" w:date="2018-07-18T17:30:00Z">
        <w:r>
          <w:rPr>
            <w:rFonts w:hint="eastAsia"/>
          </w:rPr>
          <w:t>SOAP响应模式：</w:t>
        </w:r>
      </w:ins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ins w:id="1290" w:author="王曲" w:date="2018-07-18T18:08:00Z">
        <w:r>
          <w:rPr>
            <w:rFonts w:ascii="宋体" w:hAnsi="宋体" w:hint="eastAsia"/>
            <w:spacing w:val="2"/>
            <w:szCs w:val="21"/>
          </w:rPr>
          <w:t>receivePositioningResult</w:t>
        </w:r>
      </w:ins>
    </w:p>
    <w:p w14:paraId="28B24A83" w14:textId="77777777" w:rsidR="00A2009C" w:rsidRPr="00321FDC" w:rsidRDefault="00CB45E7" w:rsidP="00321FDC">
      <w:pPr>
        <w:pStyle w:val="affffffff6"/>
        <w:ind w:leftChars="100" w:left="210" w:rightChars="-50"/>
        <w:rPr>
          <w:ins w:id="1291" w:author="王曲" w:date="2018-07-19T22:32:00Z"/>
          <w:u w:val="none"/>
        </w:rPr>
      </w:pPr>
      <w:ins w:id="1292" w:author="王曲" w:date="2018-07-19T22:32:00Z">
        <w:r w:rsidRPr="00321FDC">
          <w:rPr>
            <w:u w:val="none"/>
          </w:rPr>
          <w:t>&lt;?xml version="1.0" encoding="utf-8" ?&gt;</w:t>
        </w:r>
      </w:ins>
    </w:p>
    <w:p w14:paraId="5AE13A36" w14:textId="77777777" w:rsidR="00A2009C" w:rsidRPr="00321FDC" w:rsidRDefault="00CB45E7" w:rsidP="00321FDC">
      <w:pPr>
        <w:pStyle w:val="affffffff6"/>
        <w:ind w:leftChars="100" w:left="210" w:rightChars="-50"/>
        <w:rPr>
          <w:ins w:id="1293" w:author="王曲" w:date="2018-07-19T22:36:00Z"/>
          <w:u w:val="none"/>
        </w:rPr>
      </w:pPr>
      <w:ins w:id="1294" w:author="王曲" w:date="2018-07-19T22:50:00Z">
        <w:r w:rsidRPr="00321FDC">
          <w:rPr>
            <w:u w:val="none"/>
          </w:rPr>
          <w:t xml:space="preserve">    </w:t>
        </w:r>
      </w:ins>
      <w:ins w:id="1295" w:author="王曲" w:date="2018-07-19T22:36:00Z">
        <w:r w:rsidRPr="00321FDC">
          <w:rPr>
            <w:u w:val="none"/>
          </w:rPr>
          <w:t>&lt;xsd:schema xmlns:xsd=http://www.w3.org/2001/XMLSchema</w:t>
        </w:r>
      </w:ins>
    </w:p>
    <w:p w14:paraId="0D83136B" w14:textId="77777777" w:rsidR="00A2009C" w:rsidRPr="00321FDC" w:rsidRDefault="00CB45E7" w:rsidP="00321FDC">
      <w:pPr>
        <w:pStyle w:val="affffffff6"/>
        <w:ind w:leftChars="100" w:left="210" w:rightChars="-50"/>
        <w:rPr>
          <w:ins w:id="1296" w:author="王曲" w:date="2018-07-19T22:36:00Z"/>
          <w:u w:val="none"/>
        </w:rPr>
      </w:pPr>
      <w:ins w:id="1297" w:author="王曲" w:date="2018-07-19T22:36:00Z">
        <w:r w:rsidRPr="00321FDC">
          <w:rPr>
            <w:u w:val="none"/>
          </w:rPr>
          <w:t>xmlns:rtls="http://www.autoid.org/iso24730-1/RTLS-schema"</w:t>
        </w:r>
      </w:ins>
    </w:p>
    <w:p w14:paraId="788CB5A0" w14:textId="77777777" w:rsidR="00A2009C" w:rsidRPr="00321FDC" w:rsidRDefault="00CB45E7" w:rsidP="00321FDC">
      <w:pPr>
        <w:pStyle w:val="affffffff6"/>
        <w:ind w:leftChars="100" w:left="210" w:rightChars="-50"/>
        <w:rPr>
          <w:ins w:id="1298" w:author="王曲" w:date="2018-07-19T22:36:00Z"/>
          <w:u w:val="none"/>
        </w:rPr>
      </w:pPr>
      <w:ins w:id="1299" w:author="王曲" w:date="2018-07-19T22:36:00Z">
        <w:r w:rsidRPr="00321FDC">
          <w:rPr>
            <w:u w:val="none"/>
          </w:rPr>
          <w:t>xmlns:SOAP-ENC=http://www.w3.org/2003/05/soap-envelope version="1.0"&gt;</w:t>
        </w:r>
      </w:ins>
    </w:p>
    <w:p w14:paraId="4920BF73" w14:textId="77777777" w:rsidR="00A2009C" w:rsidRPr="00321FDC" w:rsidRDefault="00CB45E7" w:rsidP="00321FDC">
      <w:pPr>
        <w:pStyle w:val="affffffff6"/>
        <w:ind w:leftChars="100" w:left="210" w:rightChars="-50"/>
        <w:rPr>
          <w:ins w:id="1300" w:author="王曲" w:date="2018-07-19T22:36:00Z"/>
          <w:u w:val="none"/>
        </w:rPr>
      </w:pPr>
      <w:ins w:id="1301" w:author="王曲" w:date="2018-07-19T22:36:00Z">
        <w:r w:rsidRPr="00321FDC">
          <w:rPr>
            <w:u w:val="none"/>
          </w:rPr>
          <w:t>&lt;xsd:element name="receivePositioningResult"&gt;</w:t>
        </w:r>
      </w:ins>
    </w:p>
    <w:p w14:paraId="085D703A" w14:textId="77777777" w:rsidR="00A2009C" w:rsidRPr="00321FDC" w:rsidRDefault="00CB45E7" w:rsidP="00321FDC">
      <w:pPr>
        <w:pStyle w:val="affffffff6"/>
        <w:ind w:leftChars="100" w:left="210" w:rightChars="-50"/>
        <w:rPr>
          <w:ins w:id="1302" w:author="王曲" w:date="2018-07-19T22:32:00Z"/>
          <w:u w:val="none"/>
        </w:rPr>
      </w:pPr>
      <w:ins w:id="1303" w:author="王曲" w:date="2018-07-19T22:32:00Z">
        <w:r w:rsidRPr="00321FDC">
          <w:rPr>
            <w:u w:val="none"/>
          </w:rPr>
          <w:t>&lt;xsd:complexType name="</w:t>
        </w:r>
        <w:r w:rsidRPr="00321FDC">
          <w:rPr>
            <w:rFonts w:hint="eastAsia"/>
            <w:u w:val="none"/>
          </w:rPr>
          <w:t>requestPositioning</w:t>
        </w:r>
        <w:r w:rsidRPr="00321FDC">
          <w:rPr>
            <w:u w:val="none"/>
          </w:rPr>
          <w:t>"&gt;</w:t>
        </w:r>
      </w:ins>
    </w:p>
    <w:p w14:paraId="03A7258F" w14:textId="77777777" w:rsidR="00A2009C" w:rsidRPr="00321FDC" w:rsidRDefault="00CB45E7">
      <w:pPr>
        <w:pStyle w:val="affffffff6"/>
        <w:ind w:leftChars="100" w:left="210" w:rightChars="-50"/>
        <w:rPr>
          <w:ins w:id="1304" w:author="王曲" w:date="2018-07-19T22:32:00Z"/>
          <w:u w:val="none"/>
        </w:rPr>
        <w:pPrChange w:id="1305" w:author="wq" w:date="2018-07-20T17:32:00Z">
          <w:pPr>
            <w:pStyle w:val="affffffff6"/>
            <w:ind w:left="0" w:firstLineChars="400" w:firstLine="856"/>
          </w:pPr>
        </w:pPrChange>
      </w:pPr>
      <w:ins w:id="1306" w:author="王曲" w:date="2018-07-19T22:32:00Z">
        <w:r w:rsidRPr="00321FDC">
          <w:rPr>
            <w:u w:val="none"/>
          </w:rPr>
          <w:t>&lt;xsd:sequence&gt;</w:t>
        </w:r>
      </w:ins>
    </w:p>
    <w:p w14:paraId="3E58932D" w14:textId="77777777" w:rsidR="00A2009C" w:rsidRPr="00321FDC" w:rsidRDefault="00CB45E7">
      <w:pPr>
        <w:pStyle w:val="affffffff6"/>
        <w:ind w:leftChars="100" w:left="210" w:rightChars="-50"/>
        <w:rPr>
          <w:ins w:id="1307" w:author="王曲" w:date="2018-07-19T22:32:00Z"/>
          <w:u w:val="none"/>
        </w:rPr>
        <w:pPrChange w:id="1308" w:author="wq" w:date="2018-07-20T17:32:00Z">
          <w:pPr>
            <w:pStyle w:val="affffffff6"/>
            <w:ind w:firstLineChars="400" w:firstLine="856"/>
          </w:pPr>
        </w:pPrChange>
      </w:pPr>
      <w:ins w:id="1309" w:author="王曲" w:date="2018-07-19T22:50:00Z">
        <w:r w:rsidRPr="00321FDC">
          <w:rPr>
            <w:u w:val="none"/>
          </w:rPr>
          <w:t xml:space="preserve"> </w:t>
        </w:r>
      </w:ins>
      <w:ins w:id="1310" w:author="王曲" w:date="2018-07-19T22:32:00Z">
        <w:r w:rsidRPr="00321FDC">
          <w:rPr>
            <w:u w:val="none"/>
          </w:rPr>
          <w:t>&lt;xsd:element name="</w:t>
        </w:r>
      </w:ins>
      <w:ins w:id="1311" w:author="王曲" w:date="2018-07-19T22:39:00Z">
        <w:r w:rsidRPr="00321FDC">
          <w:rPr>
            <w:rFonts w:hint="eastAsia"/>
            <w:u w:val="none"/>
          </w:rPr>
          <w:t>ResponseID</w:t>
        </w:r>
      </w:ins>
      <w:ins w:id="1312" w:author="王曲" w:date="2018-07-19T22:32:00Z">
        <w:r w:rsidRPr="00321FDC">
          <w:rPr>
            <w:rFonts w:hint="eastAsia"/>
            <w:u w:val="none"/>
          </w:rPr>
          <w:t>.</w:t>
        </w:r>
        <w:r w:rsidRPr="00321FDC">
          <w:rPr>
            <w:u w:val="none"/>
          </w:rPr>
          <w:t>" type="xsd:string" minOccurs="0" /&gt;</w:t>
        </w:r>
      </w:ins>
    </w:p>
    <w:p w14:paraId="6712EFF9" w14:textId="77777777" w:rsidR="00A2009C" w:rsidRPr="00321FDC" w:rsidRDefault="00CB45E7">
      <w:pPr>
        <w:pStyle w:val="affffffff6"/>
        <w:ind w:leftChars="100" w:left="210" w:rightChars="-50"/>
        <w:rPr>
          <w:ins w:id="1313" w:author="王曲" w:date="2018-07-19T22:32:00Z"/>
          <w:u w:val="none"/>
        </w:rPr>
        <w:pPrChange w:id="1314" w:author="wq" w:date="2018-07-20T17:32:00Z">
          <w:pPr>
            <w:pStyle w:val="affffffff6"/>
            <w:ind w:firstLineChars="400" w:firstLine="856"/>
          </w:pPr>
        </w:pPrChange>
      </w:pPr>
      <w:ins w:id="1315" w:author="王曲" w:date="2018-07-19T22:50:00Z">
        <w:r w:rsidRPr="00321FDC">
          <w:rPr>
            <w:u w:val="none"/>
          </w:rPr>
          <w:t xml:space="preserve"> </w:t>
        </w:r>
      </w:ins>
      <w:ins w:id="1316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17" w:author="王曲" w:date="2018-07-19T22:39:00Z">
        <w:r w:rsidRPr="00321FDC">
          <w:rPr>
            <w:rFonts w:hint="eastAsia"/>
            <w:u w:val="none"/>
          </w:rPr>
          <w:t>RequestID</w:t>
        </w:r>
      </w:ins>
      <w:ins w:id="1318" w:author="王曲" w:date="2018-07-19T22:32:00Z">
        <w:r w:rsidRPr="00321FDC">
          <w:rPr>
            <w:u w:val="none"/>
          </w:rPr>
          <w:t>" type="xsd:int" minOccurs="0" /&gt;</w:t>
        </w:r>
      </w:ins>
    </w:p>
    <w:p w14:paraId="5C8D205C" w14:textId="77777777" w:rsidR="00A2009C" w:rsidRPr="00321FDC" w:rsidRDefault="00CB45E7">
      <w:pPr>
        <w:pStyle w:val="affffffff6"/>
        <w:ind w:leftChars="100" w:left="210" w:rightChars="-50"/>
        <w:rPr>
          <w:ins w:id="1319" w:author="王曲" w:date="2018-07-19T22:32:00Z"/>
          <w:u w:val="none"/>
        </w:rPr>
        <w:pPrChange w:id="1320" w:author="wq" w:date="2018-07-20T17:32:00Z">
          <w:pPr>
            <w:pStyle w:val="affffffff6"/>
            <w:ind w:left="0" w:firstLineChars="500" w:firstLine="1070"/>
          </w:pPr>
        </w:pPrChange>
      </w:pPr>
      <w:ins w:id="1321" w:author="王曲" w:date="2018-07-19T22:57:00Z">
        <w:r w:rsidRPr="00321FDC">
          <w:rPr>
            <w:u w:val="none"/>
          </w:rPr>
          <w:t xml:space="preserve"> </w:t>
        </w:r>
      </w:ins>
      <w:ins w:id="1322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23" w:author="王曲" w:date="2018-07-19T22:40:00Z">
        <w:r w:rsidRPr="00321FDC">
          <w:rPr>
            <w:rFonts w:hint="eastAsia"/>
            <w:u w:val="none"/>
          </w:rPr>
          <w:t>ReponseTime</w:t>
        </w:r>
      </w:ins>
      <w:ins w:id="1324" w:author="王曲" w:date="2018-07-19T22:32:00Z">
        <w:r w:rsidRPr="00321FDC">
          <w:rPr>
            <w:u w:val="none"/>
          </w:rPr>
          <w:t>" type=" xsd:string " minOccurs="0"/&gt;</w:t>
        </w:r>
      </w:ins>
    </w:p>
    <w:p w14:paraId="2D1F61C2" w14:textId="77777777" w:rsidR="00A2009C" w:rsidRPr="00321FDC" w:rsidRDefault="00CB45E7">
      <w:pPr>
        <w:pStyle w:val="affffffff6"/>
        <w:ind w:leftChars="100" w:left="210" w:rightChars="-50"/>
        <w:rPr>
          <w:ins w:id="1325" w:author="王曲" w:date="2018-07-19T22:32:00Z"/>
          <w:u w:val="none"/>
        </w:rPr>
        <w:pPrChange w:id="1326" w:author="wq" w:date="2018-07-20T17:32:00Z">
          <w:pPr>
            <w:pStyle w:val="affffffff6"/>
            <w:ind w:left="0" w:firstLineChars="500" w:firstLine="1070"/>
          </w:pPr>
        </w:pPrChange>
      </w:pPr>
      <w:ins w:id="1327" w:author="王曲" w:date="2018-07-19T22:57:00Z">
        <w:r w:rsidRPr="00321FDC">
          <w:rPr>
            <w:u w:val="none"/>
          </w:rPr>
          <w:t xml:space="preserve"> </w:t>
        </w:r>
      </w:ins>
      <w:ins w:id="1328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29" w:author="王曲" w:date="2018-07-19T22:40:00Z">
        <w:r w:rsidRPr="00321FDC">
          <w:rPr>
            <w:rFonts w:hint="eastAsia"/>
            <w:u w:val="none"/>
          </w:rPr>
          <w:t>RequestTime</w:t>
        </w:r>
      </w:ins>
      <w:ins w:id="1330" w:author="王曲" w:date="2018-07-19T22:32:00Z">
        <w:r w:rsidRPr="00321FDC">
          <w:rPr>
            <w:u w:val="none"/>
          </w:rPr>
          <w:t>" type=" xsd:string " minOccurs="0"/&gt;</w:t>
        </w:r>
      </w:ins>
    </w:p>
    <w:p w14:paraId="27F61E61" w14:textId="77777777" w:rsidR="00A2009C" w:rsidRPr="00321FDC" w:rsidRDefault="00CB45E7">
      <w:pPr>
        <w:pStyle w:val="affffffff6"/>
        <w:ind w:leftChars="100" w:left="210" w:rightChars="-50"/>
        <w:rPr>
          <w:ins w:id="1331" w:author="王曲" w:date="2018-07-19T22:46:00Z"/>
          <w:u w:val="none"/>
        </w:rPr>
        <w:pPrChange w:id="1332" w:author="wq" w:date="2018-07-20T17:32:00Z">
          <w:pPr>
            <w:pStyle w:val="affffffff6"/>
            <w:ind w:left="0" w:firstLineChars="500" w:firstLine="1070"/>
          </w:pPr>
        </w:pPrChange>
      </w:pPr>
      <w:ins w:id="1333" w:author="王曲" w:date="2018-07-19T22:57:00Z">
        <w:r w:rsidRPr="00321FDC">
          <w:rPr>
            <w:u w:val="none"/>
          </w:rPr>
          <w:t xml:space="preserve"> </w:t>
        </w:r>
      </w:ins>
      <w:ins w:id="1334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35" w:author="王曲" w:date="2018-07-19T22:40:00Z">
        <w:r w:rsidRPr="00321FDC">
          <w:rPr>
            <w:rFonts w:hint="eastAsia"/>
            <w:u w:val="none"/>
          </w:rPr>
          <w:t>LocationState</w:t>
        </w:r>
      </w:ins>
      <w:ins w:id="1336" w:author="王曲" w:date="2018-07-19T22:32:00Z">
        <w:r w:rsidRPr="00321FDC">
          <w:rPr>
            <w:u w:val="none"/>
          </w:rPr>
          <w:t>" type=" xsd:int " minOccurs="0"/&gt;</w:t>
        </w:r>
      </w:ins>
    </w:p>
    <w:p w14:paraId="27F82CFB" w14:textId="77777777" w:rsidR="00A2009C" w:rsidRPr="00321FDC" w:rsidRDefault="00CB45E7">
      <w:pPr>
        <w:pStyle w:val="affffffff6"/>
        <w:ind w:leftChars="100" w:left="210" w:rightChars="-50"/>
        <w:rPr>
          <w:ins w:id="1337" w:author="王曲" w:date="2018-07-19T22:32:00Z"/>
          <w:u w:val="none"/>
        </w:rPr>
        <w:pPrChange w:id="1338" w:author="wq" w:date="2018-07-20T17:32:00Z">
          <w:pPr>
            <w:pStyle w:val="affffffff6"/>
            <w:ind w:left="0" w:firstLineChars="500" w:firstLine="1070"/>
          </w:pPr>
        </w:pPrChange>
      </w:pPr>
      <w:ins w:id="1339" w:author="王曲" w:date="2018-07-19T22:50:00Z">
        <w:r w:rsidRPr="00321FDC">
          <w:rPr>
            <w:u w:val="none"/>
          </w:rPr>
          <w:t xml:space="preserve"> </w:t>
        </w:r>
      </w:ins>
      <w:ins w:id="1340" w:author="王曲" w:date="2018-07-19T22:46:00Z">
        <w:r w:rsidRPr="00321FDC">
          <w:rPr>
            <w:rFonts w:hint="eastAsia"/>
            <w:u w:val="none"/>
          </w:rPr>
          <w:t>&lt;xsd:complexType name=" Location"&gt;</w:t>
        </w:r>
      </w:ins>
    </w:p>
    <w:p w14:paraId="76E2666E" w14:textId="77777777" w:rsidR="00A2009C" w:rsidRPr="00321FDC" w:rsidRDefault="00CB45E7">
      <w:pPr>
        <w:pStyle w:val="affffffff6"/>
        <w:ind w:leftChars="100" w:left="210" w:rightChars="-50"/>
        <w:rPr>
          <w:ins w:id="1341" w:author="王曲" w:date="2018-07-19T22:32:00Z"/>
          <w:u w:val="none"/>
        </w:rPr>
        <w:pPrChange w:id="1342" w:author="wq" w:date="2018-07-20T17:32:00Z">
          <w:pPr>
            <w:pStyle w:val="affffffff6"/>
            <w:ind w:left="0" w:firstLineChars="500" w:firstLine="1070"/>
          </w:pPr>
        </w:pPrChange>
      </w:pPr>
      <w:ins w:id="1343" w:author="王曲" w:date="2018-07-19T22:50:00Z">
        <w:r w:rsidRPr="00321FDC">
          <w:rPr>
            <w:u w:val="none"/>
          </w:rPr>
          <w:t xml:space="preserve">  </w:t>
        </w:r>
      </w:ins>
      <w:ins w:id="1344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45" w:author="王曲" w:date="2018-07-19T22:40:00Z">
        <w:r w:rsidRPr="00321FDC">
          <w:rPr>
            <w:rFonts w:hint="eastAsia"/>
            <w:u w:val="none"/>
          </w:rPr>
          <w:t>Location</w:t>
        </w:r>
        <w:r w:rsidRPr="00321FDC">
          <w:rPr>
            <w:u w:val="none"/>
          </w:rPr>
          <w:t xml:space="preserve">” </w:t>
        </w:r>
      </w:ins>
      <w:ins w:id="1346" w:author="王曲" w:date="2018-07-19T22:32:00Z">
        <w:r w:rsidRPr="00321FDC">
          <w:rPr>
            <w:u w:val="none"/>
          </w:rPr>
          <w:t>type="xsd:float" minOccurs="0"/&gt;</w:t>
        </w:r>
      </w:ins>
    </w:p>
    <w:p w14:paraId="66809494" w14:textId="77777777" w:rsidR="00A2009C" w:rsidRPr="00321FDC" w:rsidRDefault="00CB45E7">
      <w:pPr>
        <w:pStyle w:val="affffffff6"/>
        <w:ind w:leftChars="100" w:left="210" w:rightChars="-50"/>
        <w:rPr>
          <w:ins w:id="1347" w:author="王曲" w:date="2018-07-19T22:32:00Z"/>
          <w:u w:val="none"/>
        </w:rPr>
        <w:pPrChange w:id="1348" w:author="wq" w:date="2018-07-20T17:32:00Z">
          <w:pPr>
            <w:pStyle w:val="affffffff6"/>
            <w:ind w:left="0" w:firstLineChars="500" w:firstLine="1070"/>
          </w:pPr>
        </w:pPrChange>
      </w:pPr>
      <w:ins w:id="1349" w:author="王曲" w:date="2018-07-19T22:50:00Z">
        <w:r w:rsidRPr="00321FDC">
          <w:rPr>
            <w:u w:val="none"/>
          </w:rPr>
          <w:t xml:space="preserve">  </w:t>
        </w:r>
      </w:ins>
      <w:ins w:id="1350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51" w:author="王曲" w:date="2018-07-19T22:40:00Z">
        <w:r w:rsidRPr="00321FDC">
          <w:rPr>
            <w:rFonts w:hint="eastAsia"/>
            <w:u w:val="none"/>
          </w:rPr>
          <w:t>Building</w:t>
        </w:r>
      </w:ins>
      <w:ins w:id="1352" w:author="王曲" w:date="2018-07-19T22:32:00Z">
        <w:r w:rsidRPr="00321FDC">
          <w:rPr>
            <w:u w:val="none"/>
          </w:rPr>
          <w:t>" type="xsd: float " minOccurs="0"/&gt;</w:t>
        </w:r>
      </w:ins>
    </w:p>
    <w:p w14:paraId="6DD0CD1A" w14:textId="77777777" w:rsidR="00A2009C" w:rsidRPr="00321FDC" w:rsidRDefault="00CB45E7">
      <w:pPr>
        <w:pStyle w:val="affffffff6"/>
        <w:ind w:leftChars="100" w:left="210" w:rightChars="-50"/>
        <w:rPr>
          <w:ins w:id="1353" w:author="王曲" w:date="2018-07-19T22:32:00Z"/>
          <w:u w:val="none"/>
        </w:rPr>
        <w:pPrChange w:id="1354" w:author="wq" w:date="2018-07-20T17:32:00Z">
          <w:pPr>
            <w:pStyle w:val="affffffff6"/>
            <w:ind w:left="0" w:firstLineChars="500" w:firstLine="1070"/>
          </w:pPr>
        </w:pPrChange>
      </w:pPr>
      <w:ins w:id="1355" w:author="王曲" w:date="2018-07-19T22:50:00Z">
        <w:r w:rsidRPr="00321FDC">
          <w:rPr>
            <w:u w:val="none"/>
          </w:rPr>
          <w:t xml:space="preserve">  </w:t>
        </w:r>
      </w:ins>
      <w:ins w:id="1356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57" w:author="王曲" w:date="2018-07-19T22:40:00Z">
        <w:r w:rsidRPr="00321FDC">
          <w:rPr>
            <w:rFonts w:hint="eastAsia"/>
            <w:u w:val="none"/>
          </w:rPr>
          <w:t>BuildingAccuracy</w:t>
        </w:r>
      </w:ins>
      <w:ins w:id="1358" w:author="王曲" w:date="2018-07-19T22:32:00Z">
        <w:r w:rsidRPr="00321FDC">
          <w:rPr>
            <w:u w:val="none"/>
          </w:rPr>
          <w:t>" type="xsd: float " minOccurs="0"/&gt;</w:t>
        </w:r>
      </w:ins>
    </w:p>
    <w:p w14:paraId="7E594864" w14:textId="77777777" w:rsidR="00A2009C" w:rsidRPr="00321FDC" w:rsidRDefault="00CB45E7">
      <w:pPr>
        <w:pStyle w:val="affffffff6"/>
        <w:ind w:leftChars="100" w:left="210" w:rightChars="-50"/>
        <w:rPr>
          <w:ins w:id="1359" w:author="王曲" w:date="2018-07-19T22:32:00Z"/>
          <w:u w:val="none"/>
        </w:rPr>
        <w:pPrChange w:id="1360" w:author="wq" w:date="2018-07-20T17:32:00Z">
          <w:pPr>
            <w:pStyle w:val="affffffff6"/>
            <w:ind w:left="0" w:firstLineChars="500" w:firstLine="1070"/>
          </w:pPr>
        </w:pPrChange>
      </w:pPr>
      <w:ins w:id="1361" w:author="王曲" w:date="2018-07-19T22:50:00Z">
        <w:r w:rsidRPr="00321FDC">
          <w:rPr>
            <w:u w:val="none"/>
          </w:rPr>
          <w:t xml:space="preserve">  </w:t>
        </w:r>
      </w:ins>
      <w:ins w:id="1362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63" w:author="王曲" w:date="2018-07-19T22:40:00Z">
        <w:r w:rsidRPr="00321FDC">
          <w:rPr>
            <w:rFonts w:hint="eastAsia"/>
            <w:u w:val="none"/>
          </w:rPr>
          <w:t>BuildingConfidence</w:t>
        </w:r>
      </w:ins>
      <w:ins w:id="1364" w:author="王曲" w:date="2018-07-19T22:32:00Z">
        <w:r w:rsidRPr="00321FDC">
          <w:rPr>
            <w:u w:val="none"/>
          </w:rPr>
          <w:t>" type="xsd: float " minOccurs="0"&gt;</w:t>
        </w:r>
      </w:ins>
    </w:p>
    <w:p w14:paraId="423B1E89" w14:textId="77777777" w:rsidR="00A2009C" w:rsidRPr="00321FDC" w:rsidRDefault="00CB45E7">
      <w:pPr>
        <w:pStyle w:val="affffffff6"/>
        <w:ind w:leftChars="100" w:left="210" w:rightChars="-50"/>
        <w:rPr>
          <w:ins w:id="1365" w:author="王曲" w:date="2018-07-19T22:32:00Z"/>
          <w:u w:val="none"/>
        </w:rPr>
        <w:pPrChange w:id="1366" w:author="wq" w:date="2018-07-20T17:32:00Z">
          <w:pPr>
            <w:pStyle w:val="affffffff6"/>
            <w:ind w:firstLineChars="400" w:firstLine="856"/>
          </w:pPr>
        </w:pPrChange>
      </w:pPr>
      <w:ins w:id="1367" w:author="王曲" w:date="2018-07-19T22:50:00Z">
        <w:r w:rsidRPr="00321FDC">
          <w:rPr>
            <w:u w:val="none"/>
          </w:rPr>
          <w:t xml:space="preserve">  </w:t>
        </w:r>
      </w:ins>
      <w:ins w:id="1368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69" w:author="王曲" w:date="2018-07-19T22:40:00Z">
        <w:r w:rsidRPr="00321FDC">
          <w:rPr>
            <w:rFonts w:hint="eastAsia"/>
            <w:u w:val="none"/>
          </w:rPr>
          <w:t>Floor</w:t>
        </w:r>
      </w:ins>
      <w:ins w:id="1370" w:author="王曲" w:date="2018-07-19T22:32:00Z">
        <w:r w:rsidRPr="00321FDC">
          <w:rPr>
            <w:rFonts w:hint="eastAsia"/>
            <w:u w:val="none"/>
          </w:rPr>
          <w:t>.</w:t>
        </w:r>
        <w:r w:rsidRPr="00321FDC">
          <w:rPr>
            <w:u w:val="none"/>
          </w:rPr>
          <w:t>" type="xsd: float " minOccurs="0" /&gt;</w:t>
        </w:r>
      </w:ins>
    </w:p>
    <w:p w14:paraId="710F517F" w14:textId="77777777" w:rsidR="00A2009C" w:rsidRPr="00321FDC" w:rsidRDefault="00CB45E7">
      <w:pPr>
        <w:pStyle w:val="affffffff6"/>
        <w:ind w:leftChars="100" w:left="210" w:rightChars="-50"/>
        <w:rPr>
          <w:ins w:id="1371" w:author="王曲" w:date="2018-07-19T22:32:00Z"/>
          <w:u w:val="none"/>
        </w:rPr>
        <w:pPrChange w:id="1372" w:author="wq" w:date="2018-07-20T17:32:00Z">
          <w:pPr>
            <w:pStyle w:val="affffffff6"/>
            <w:ind w:firstLineChars="400" w:firstLine="856"/>
          </w:pPr>
        </w:pPrChange>
      </w:pPr>
      <w:ins w:id="1373" w:author="王曲" w:date="2018-07-19T22:50:00Z">
        <w:r w:rsidRPr="00321FDC">
          <w:rPr>
            <w:u w:val="none"/>
          </w:rPr>
          <w:t xml:space="preserve">  </w:t>
        </w:r>
      </w:ins>
      <w:ins w:id="1374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75" w:author="王曲" w:date="2018-07-19T22:41:00Z">
        <w:r w:rsidRPr="00321FDC">
          <w:rPr>
            <w:rFonts w:hint="eastAsia"/>
            <w:u w:val="none"/>
          </w:rPr>
          <w:t>FloorAccuracy</w:t>
        </w:r>
      </w:ins>
      <w:ins w:id="1376" w:author="王曲" w:date="2018-07-19T22:32:00Z">
        <w:r w:rsidRPr="00321FDC">
          <w:rPr>
            <w:u w:val="none"/>
          </w:rPr>
          <w:t>" type="xsd: float " minOccurs="0" /&gt;</w:t>
        </w:r>
      </w:ins>
    </w:p>
    <w:p w14:paraId="73B66C45" w14:textId="77777777" w:rsidR="00A2009C" w:rsidRPr="00321FDC" w:rsidRDefault="00CB45E7">
      <w:pPr>
        <w:pStyle w:val="affffffff6"/>
        <w:ind w:leftChars="100" w:left="210" w:rightChars="-50"/>
        <w:rPr>
          <w:ins w:id="1377" w:author="王曲" w:date="2018-07-19T22:32:00Z"/>
          <w:u w:val="none"/>
        </w:rPr>
        <w:pPrChange w:id="1378" w:author="wq" w:date="2018-07-20T17:32:00Z">
          <w:pPr>
            <w:pStyle w:val="affffffff6"/>
            <w:ind w:left="0" w:firstLineChars="500" w:firstLine="1070"/>
          </w:pPr>
        </w:pPrChange>
      </w:pPr>
      <w:ins w:id="1379" w:author="王曲" w:date="2018-07-19T22:50:00Z">
        <w:r w:rsidRPr="00321FDC">
          <w:rPr>
            <w:u w:val="none"/>
          </w:rPr>
          <w:t xml:space="preserve">  </w:t>
        </w:r>
      </w:ins>
      <w:ins w:id="1380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81" w:author="王曲" w:date="2018-07-19T22:41:00Z">
        <w:r w:rsidRPr="00321FDC">
          <w:rPr>
            <w:rFonts w:hint="eastAsia"/>
            <w:u w:val="none"/>
          </w:rPr>
          <w:t>FloorConfidence</w:t>
        </w:r>
      </w:ins>
      <w:ins w:id="1382" w:author="王曲" w:date="2018-07-19T22:32:00Z">
        <w:r w:rsidRPr="00321FDC">
          <w:rPr>
            <w:u w:val="none"/>
          </w:rPr>
          <w:t>" type="LocationType" minOccurs="0"/&gt;</w:t>
        </w:r>
      </w:ins>
    </w:p>
    <w:p w14:paraId="38648C14" w14:textId="77777777" w:rsidR="00A2009C" w:rsidRPr="00321FDC" w:rsidRDefault="00CB45E7">
      <w:pPr>
        <w:pStyle w:val="affffffff6"/>
        <w:ind w:leftChars="100" w:left="210" w:rightChars="-50"/>
        <w:rPr>
          <w:ins w:id="1383" w:author="王曲" w:date="2018-07-19T22:32:00Z"/>
          <w:u w:val="none"/>
        </w:rPr>
        <w:pPrChange w:id="1384" w:author="wq" w:date="2018-07-20T17:32:00Z">
          <w:pPr>
            <w:pStyle w:val="affffffff6"/>
            <w:ind w:left="0" w:firstLineChars="500" w:firstLine="1070"/>
          </w:pPr>
        </w:pPrChange>
      </w:pPr>
      <w:ins w:id="1385" w:author="王曲" w:date="2018-07-19T22:50:00Z">
        <w:r w:rsidRPr="00321FDC">
          <w:rPr>
            <w:u w:val="none"/>
          </w:rPr>
          <w:t xml:space="preserve">  </w:t>
        </w:r>
      </w:ins>
      <w:ins w:id="1386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87" w:author="王曲" w:date="2018-07-19T22:41:00Z">
        <w:r w:rsidRPr="00321FDC">
          <w:rPr>
            <w:rFonts w:hint="eastAsia"/>
            <w:u w:val="none"/>
          </w:rPr>
          <w:t>X</w:t>
        </w:r>
      </w:ins>
      <w:ins w:id="1388" w:author="王曲" w:date="2018-07-19T22:32:00Z">
        <w:r w:rsidRPr="00321FDC">
          <w:rPr>
            <w:u w:val="none"/>
          </w:rPr>
          <w:t>" type=" xsd: float " minOccurs="0"/&gt;</w:t>
        </w:r>
      </w:ins>
    </w:p>
    <w:p w14:paraId="045E9C3C" w14:textId="77777777" w:rsidR="00A2009C" w:rsidRPr="00321FDC" w:rsidRDefault="00CB45E7">
      <w:pPr>
        <w:pStyle w:val="affffffff6"/>
        <w:ind w:leftChars="100" w:left="210" w:rightChars="-50"/>
        <w:rPr>
          <w:ins w:id="1389" w:author="王曲" w:date="2018-07-19T22:32:00Z"/>
          <w:u w:val="none"/>
        </w:rPr>
        <w:pPrChange w:id="1390" w:author="wq" w:date="2018-07-20T17:32:00Z">
          <w:pPr>
            <w:pStyle w:val="affffffff6"/>
            <w:ind w:left="0" w:firstLineChars="500" w:firstLine="1070"/>
          </w:pPr>
        </w:pPrChange>
      </w:pPr>
      <w:ins w:id="1391" w:author="王曲" w:date="2018-07-19T22:50:00Z">
        <w:r w:rsidRPr="00321FDC">
          <w:rPr>
            <w:u w:val="none"/>
          </w:rPr>
          <w:t xml:space="preserve">  </w:t>
        </w:r>
      </w:ins>
      <w:ins w:id="1392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93" w:author="王曲" w:date="2018-07-19T22:41:00Z">
        <w:r w:rsidRPr="00321FDC">
          <w:rPr>
            <w:rFonts w:hint="eastAsia"/>
            <w:u w:val="none"/>
          </w:rPr>
          <w:t>Y</w:t>
        </w:r>
      </w:ins>
      <w:ins w:id="1394" w:author="王曲" w:date="2018-07-19T22:32:00Z">
        <w:r w:rsidRPr="00321FDC">
          <w:rPr>
            <w:u w:val="none"/>
          </w:rPr>
          <w:t>" type=" xsd: float " minOccurs="0"/&gt;</w:t>
        </w:r>
      </w:ins>
    </w:p>
    <w:p w14:paraId="3C9C496B" w14:textId="77777777" w:rsidR="00A2009C" w:rsidRPr="00321FDC" w:rsidRDefault="00CB45E7">
      <w:pPr>
        <w:pStyle w:val="affffffff6"/>
        <w:ind w:leftChars="100" w:left="210" w:rightChars="-50"/>
        <w:rPr>
          <w:ins w:id="1395" w:author="王曲" w:date="2018-07-19T22:32:00Z"/>
          <w:u w:val="none"/>
        </w:rPr>
        <w:pPrChange w:id="1396" w:author="wq" w:date="2018-07-20T17:32:00Z">
          <w:pPr>
            <w:pStyle w:val="affffffff6"/>
            <w:ind w:left="0" w:firstLineChars="500" w:firstLine="1070"/>
          </w:pPr>
        </w:pPrChange>
      </w:pPr>
      <w:ins w:id="1397" w:author="王曲" w:date="2018-07-19T22:50:00Z">
        <w:r w:rsidRPr="00321FDC">
          <w:rPr>
            <w:u w:val="none"/>
          </w:rPr>
          <w:t xml:space="preserve">  </w:t>
        </w:r>
      </w:ins>
      <w:ins w:id="1398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399" w:author="王曲" w:date="2018-07-19T22:41:00Z">
        <w:r w:rsidRPr="00321FDC">
          <w:rPr>
            <w:rFonts w:hint="eastAsia"/>
            <w:u w:val="none"/>
          </w:rPr>
          <w:t>Z</w:t>
        </w:r>
        <w:r w:rsidRPr="00321FDC">
          <w:rPr>
            <w:u w:val="none"/>
          </w:rPr>
          <w:t>”</w:t>
        </w:r>
      </w:ins>
      <w:ins w:id="1400" w:author="王曲" w:date="2018-07-19T22:32:00Z">
        <w:r w:rsidRPr="00321FDC">
          <w:rPr>
            <w:u w:val="none"/>
          </w:rPr>
          <w:t>type="xsd: float " minOccurs="0"/&gt;</w:t>
        </w:r>
      </w:ins>
    </w:p>
    <w:p w14:paraId="52B95A5F" w14:textId="77777777" w:rsidR="00A2009C" w:rsidRPr="00321FDC" w:rsidRDefault="00CB45E7">
      <w:pPr>
        <w:pStyle w:val="affffffff6"/>
        <w:ind w:leftChars="100" w:left="210" w:rightChars="-50"/>
        <w:rPr>
          <w:ins w:id="1401" w:author="王曲" w:date="2018-07-19T22:32:00Z"/>
          <w:u w:val="none"/>
        </w:rPr>
        <w:pPrChange w:id="1402" w:author="wq" w:date="2018-07-20T17:32:00Z">
          <w:pPr>
            <w:pStyle w:val="affffffff6"/>
            <w:ind w:left="0" w:firstLineChars="500" w:firstLine="1070"/>
          </w:pPr>
        </w:pPrChange>
      </w:pPr>
      <w:ins w:id="1403" w:author="王曲" w:date="2018-07-19T22:50:00Z">
        <w:r w:rsidRPr="00321FDC">
          <w:rPr>
            <w:u w:val="none"/>
          </w:rPr>
          <w:t xml:space="preserve">  </w:t>
        </w:r>
      </w:ins>
      <w:ins w:id="1404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405" w:author="王曲" w:date="2018-07-19T22:41:00Z">
        <w:r w:rsidRPr="00321FDC">
          <w:rPr>
            <w:rFonts w:hint="eastAsia"/>
            <w:u w:val="none"/>
          </w:rPr>
          <w:t>CoordAccuracy</w:t>
        </w:r>
      </w:ins>
      <w:ins w:id="1406" w:author="王曲" w:date="2018-07-19T22:32:00Z">
        <w:r w:rsidRPr="00321FDC">
          <w:rPr>
            <w:u w:val="none"/>
          </w:rPr>
          <w:t>" type="xsd: float " minOccurs="0"/&gt;</w:t>
        </w:r>
      </w:ins>
    </w:p>
    <w:p w14:paraId="2BCCD9D0" w14:textId="77777777" w:rsidR="00A2009C" w:rsidRPr="00321FDC" w:rsidRDefault="00CB45E7">
      <w:pPr>
        <w:pStyle w:val="affffffff6"/>
        <w:ind w:leftChars="100" w:left="210" w:rightChars="-50"/>
        <w:rPr>
          <w:ins w:id="1407" w:author="王曲" w:date="2018-07-19T22:46:00Z"/>
          <w:u w:val="none"/>
        </w:rPr>
        <w:pPrChange w:id="1408" w:author="wq" w:date="2018-07-20T17:32:00Z">
          <w:pPr>
            <w:pStyle w:val="affffffff6"/>
            <w:ind w:left="0" w:firstLineChars="500" w:firstLine="1070"/>
          </w:pPr>
        </w:pPrChange>
      </w:pPr>
      <w:ins w:id="1409" w:author="王曲" w:date="2018-07-19T22:50:00Z">
        <w:r w:rsidRPr="00321FDC">
          <w:rPr>
            <w:u w:val="none"/>
          </w:rPr>
          <w:t xml:space="preserve">  </w:t>
        </w:r>
      </w:ins>
      <w:ins w:id="1410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411" w:author="王曲" w:date="2018-07-19T22:41:00Z">
        <w:r w:rsidRPr="00321FDC">
          <w:rPr>
            <w:rFonts w:hint="eastAsia"/>
            <w:u w:val="none"/>
          </w:rPr>
          <w:t>CoorConfidence</w:t>
        </w:r>
      </w:ins>
      <w:ins w:id="1412" w:author="王曲" w:date="2018-07-19T22:32:00Z">
        <w:r w:rsidRPr="00321FDC">
          <w:rPr>
            <w:u w:val="none"/>
          </w:rPr>
          <w:t>" type="xsd: float " minOccurs="0"/&gt;</w:t>
        </w:r>
      </w:ins>
    </w:p>
    <w:p w14:paraId="6CCCB83B" w14:textId="77777777" w:rsidR="00A2009C" w:rsidRPr="00321FDC" w:rsidRDefault="00CB45E7">
      <w:pPr>
        <w:pStyle w:val="affffffff6"/>
        <w:ind w:leftChars="100" w:left="210" w:rightChars="-50"/>
        <w:rPr>
          <w:ins w:id="1413" w:author="王曲" w:date="2018-07-19T22:47:00Z"/>
          <w:u w:val="none"/>
        </w:rPr>
        <w:pPrChange w:id="1414" w:author="wq" w:date="2018-07-20T17:32:00Z">
          <w:pPr>
            <w:pStyle w:val="affffffff6"/>
            <w:ind w:left="0" w:firstLineChars="500" w:firstLine="1070"/>
          </w:pPr>
        </w:pPrChange>
      </w:pPr>
      <w:ins w:id="1415" w:author="王曲" w:date="2018-07-19T22:50:00Z">
        <w:r w:rsidRPr="00321FDC">
          <w:rPr>
            <w:u w:val="none"/>
          </w:rPr>
          <w:t xml:space="preserve">  </w:t>
        </w:r>
      </w:ins>
      <w:ins w:id="1416" w:author="王曲" w:date="2018-07-19T22:46:00Z">
        <w:r w:rsidRPr="00321FDC">
          <w:rPr>
            <w:rFonts w:hint="eastAsia"/>
            <w:u w:val="none"/>
          </w:rPr>
          <w:t>&lt;/xsd:complexType&gt;</w:t>
        </w:r>
      </w:ins>
    </w:p>
    <w:p w14:paraId="04C4AE11" w14:textId="77777777" w:rsidR="00A2009C" w:rsidRPr="00321FDC" w:rsidRDefault="00CB45E7">
      <w:pPr>
        <w:pStyle w:val="affffffff6"/>
        <w:ind w:leftChars="100" w:left="210" w:rightChars="-50"/>
        <w:rPr>
          <w:ins w:id="1417" w:author="王曲" w:date="2018-07-19T22:32:00Z"/>
          <w:u w:val="none"/>
        </w:rPr>
        <w:pPrChange w:id="1418" w:author="wq" w:date="2018-07-20T17:32:00Z">
          <w:pPr>
            <w:pStyle w:val="affffffff6"/>
            <w:ind w:left="0" w:firstLineChars="500" w:firstLine="1070"/>
          </w:pPr>
        </w:pPrChange>
      </w:pPr>
      <w:ins w:id="1419" w:author="王曲" w:date="2018-07-19T22:47:00Z">
        <w:r w:rsidRPr="00321FDC">
          <w:rPr>
            <w:rFonts w:hint="eastAsia"/>
            <w:u w:val="none"/>
          </w:rPr>
          <w:t>&lt;xsd:complexType name=" ContextDetection "&gt;</w:t>
        </w:r>
      </w:ins>
    </w:p>
    <w:p w14:paraId="085674C2" w14:textId="77777777" w:rsidR="00A2009C" w:rsidRPr="00321FDC" w:rsidRDefault="00CB45E7">
      <w:pPr>
        <w:pStyle w:val="affffffff6"/>
        <w:ind w:leftChars="100" w:left="210" w:rightChars="-50"/>
        <w:rPr>
          <w:ins w:id="1420" w:author="王曲" w:date="2018-07-19T22:32:00Z"/>
          <w:u w:val="none"/>
        </w:rPr>
        <w:pPrChange w:id="1421" w:author="wq" w:date="2018-07-20T17:32:00Z">
          <w:pPr>
            <w:pStyle w:val="affffffff6"/>
            <w:ind w:left="0" w:firstLineChars="500" w:firstLine="1070"/>
          </w:pPr>
        </w:pPrChange>
      </w:pPr>
      <w:ins w:id="1422" w:author="王曲" w:date="2018-07-19T22:50:00Z">
        <w:r w:rsidRPr="00321FDC">
          <w:rPr>
            <w:u w:val="none"/>
          </w:rPr>
          <w:t xml:space="preserve">  </w:t>
        </w:r>
      </w:ins>
      <w:ins w:id="1423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424" w:author="王曲" w:date="2018-07-19T22:42:00Z">
        <w:r w:rsidRPr="00321FDC">
          <w:rPr>
            <w:rFonts w:hint="eastAsia"/>
            <w:u w:val="none"/>
          </w:rPr>
          <w:t>Context</w:t>
        </w:r>
      </w:ins>
      <w:ins w:id="1425" w:author="王曲" w:date="2018-07-19T22:32:00Z">
        <w:r w:rsidRPr="00321FDC">
          <w:rPr>
            <w:u w:val="none"/>
          </w:rPr>
          <w:t>" type="xsd: float " minOccurs="0"/&gt;</w:t>
        </w:r>
      </w:ins>
    </w:p>
    <w:p w14:paraId="77C9DAE3" w14:textId="77777777" w:rsidR="00A2009C" w:rsidRPr="00321FDC" w:rsidRDefault="00CB45E7">
      <w:pPr>
        <w:pStyle w:val="affffffff6"/>
        <w:ind w:leftChars="100" w:left="210" w:rightChars="-50"/>
        <w:rPr>
          <w:ins w:id="1426" w:author="王曲" w:date="2018-07-19T22:47:00Z"/>
          <w:u w:val="none"/>
        </w:rPr>
        <w:pPrChange w:id="1427" w:author="wq" w:date="2018-07-20T17:32:00Z">
          <w:pPr>
            <w:pStyle w:val="affffffff6"/>
            <w:ind w:left="0" w:firstLineChars="500" w:firstLine="1070"/>
          </w:pPr>
        </w:pPrChange>
      </w:pPr>
      <w:ins w:id="1428" w:author="王曲" w:date="2018-07-19T22:50:00Z">
        <w:r w:rsidRPr="00321FDC">
          <w:rPr>
            <w:u w:val="none"/>
          </w:rPr>
          <w:t xml:space="preserve">  </w:t>
        </w:r>
      </w:ins>
      <w:ins w:id="1429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430" w:author="王曲" w:date="2018-07-19T22:42:00Z">
        <w:r w:rsidRPr="00321FDC">
          <w:rPr>
            <w:rFonts w:hint="eastAsia"/>
            <w:u w:val="none"/>
          </w:rPr>
          <w:t>ContextConfidence</w:t>
        </w:r>
      </w:ins>
      <w:ins w:id="1431" w:author="王曲" w:date="2018-07-19T22:32:00Z">
        <w:r w:rsidRPr="00321FDC">
          <w:rPr>
            <w:u w:val="none"/>
          </w:rPr>
          <w:t>" type="xsd: float " minOccurs="0"/&gt;</w:t>
        </w:r>
      </w:ins>
    </w:p>
    <w:p w14:paraId="15DF414F" w14:textId="77777777" w:rsidR="00A2009C" w:rsidRPr="00321FDC" w:rsidRDefault="00CB45E7">
      <w:pPr>
        <w:pStyle w:val="affffffff6"/>
        <w:ind w:leftChars="100" w:left="210" w:rightChars="-50"/>
        <w:rPr>
          <w:ins w:id="1432" w:author="王曲" w:date="2018-07-19T22:47:00Z"/>
          <w:u w:val="none"/>
        </w:rPr>
        <w:pPrChange w:id="1433" w:author="wq" w:date="2018-07-20T17:32:00Z">
          <w:pPr>
            <w:pStyle w:val="affffffff6"/>
            <w:ind w:firstLineChars="250" w:firstLine="535"/>
          </w:pPr>
        </w:pPrChange>
      </w:pPr>
      <w:ins w:id="1434" w:author="王曲" w:date="2018-07-19T22:50:00Z">
        <w:r w:rsidRPr="00321FDC">
          <w:rPr>
            <w:u w:val="none"/>
          </w:rPr>
          <w:t xml:space="preserve">  </w:t>
        </w:r>
      </w:ins>
      <w:ins w:id="1435" w:author="王曲" w:date="2018-07-19T22:47:00Z">
        <w:r w:rsidRPr="00321FDC">
          <w:rPr>
            <w:rFonts w:hint="eastAsia"/>
            <w:u w:val="none"/>
          </w:rPr>
          <w:t>&lt;/xsd:complexType&gt;</w:t>
        </w:r>
      </w:ins>
    </w:p>
    <w:p w14:paraId="30D93D81" w14:textId="77777777" w:rsidR="00A2009C" w:rsidRPr="00321FDC" w:rsidRDefault="00CB45E7">
      <w:pPr>
        <w:pStyle w:val="affffffff6"/>
        <w:ind w:leftChars="100" w:left="210" w:rightChars="-50"/>
        <w:rPr>
          <w:ins w:id="1436" w:author="王曲" w:date="2018-07-19T22:47:00Z"/>
          <w:u w:val="none"/>
        </w:rPr>
        <w:pPrChange w:id="1437" w:author="wq" w:date="2018-07-20T17:32:00Z">
          <w:pPr>
            <w:pStyle w:val="affffffff6"/>
            <w:ind w:leftChars="100" w:left="210" w:firstLineChars="300" w:firstLine="642"/>
          </w:pPr>
        </w:pPrChange>
      </w:pPr>
      <w:ins w:id="1438" w:author="王曲" w:date="2018-07-19T22:47:00Z">
        <w:r w:rsidRPr="00321FDC">
          <w:rPr>
            <w:rFonts w:hint="eastAsia"/>
            <w:u w:val="none"/>
          </w:rPr>
          <w:t xml:space="preserve">&lt;xsd:complexType name=" </w:t>
        </w:r>
      </w:ins>
      <w:ins w:id="1439" w:author="王曲" w:date="2018-07-19T22:48:00Z">
        <w:r w:rsidRPr="00321FDC">
          <w:rPr>
            <w:rFonts w:hint="eastAsia"/>
            <w:u w:val="none"/>
          </w:rPr>
          <w:t xml:space="preserve">AttitudeDetection </w:t>
        </w:r>
      </w:ins>
      <w:ins w:id="1440" w:author="王曲" w:date="2018-07-19T22:47:00Z">
        <w:r w:rsidRPr="00321FDC">
          <w:rPr>
            <w:rFonts w:hint="eastAsia"/>
            <w:u w:val="none"/>
          </w:rPr>
          <w:t>"&gt;</w:t>
        </w:r>
      </w:ins>
    </w:p>
    <w:p w14:paraId="1919547C" w14:textId="77777777" w:rsidR="00A2009C" w:rsidRPr="00321FDC" w:rsidRDefault="00CB45E7">
      <w:pPr>
        <w:pStyle w:val="affffffff6"/>
        <w:ind w:leftChars="100" w:left="210" w:rightChars="-50"/>
        <w:rPr>
          <w:ins w:id="1441" w:author="王曲" w:date="2018-07-19T22:32:00Z"/>
          <w:u w:val="none"/>
        </w:rPr>
        <w:pPrChange w:id="1442" w:author="wq" w:date="2018-07-20T17:32:00Z">
          <w:pPr>
            <w:pStyle w:val="affffffff6"/>
            <w:ind w:firstLineChars="400" w:firstLine="856"/>
          </w:pPr>
        </w:pPrChange>
      </w:pPr>
      <w:ins w:id="1443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444" w:author="王曲" w:date="2018-07-19T22:42:00Z">
        <w:r w:rsidRPr="00321FDC">
          <w:rPr>
            <w:rFonts w:hint="eastAsia"/>
            <w:u w:val="none"/>
          </w:rPr>
          <w:t>Orientation</w:t>
        </w:r>
      </w:ins>
      <w:ins w:id="1445" w:author="王曲" w:date="2018-07-19T22:32:00Z">
        <w:r w:rsidRPr="00321FDC">
          <w:rPr>
            <w:rFonts w:hint="eastAsia"/>
            <w:u w:val="none"/>
          </w:rPr>
          <w:t>.</w:t>
        </w:r>
        <w:r w:rsidRPr="00321FDC">
          <w:rPr>
            <w:u w:val="none"/>
          </w:rPr>
          <w:t>" type="xsd: float " minOccurs="0" /&gt;</w:t>
        </w:r>
      </w:ins>
    </w:p>
    <w:p w14:paraId="7BCACB9F" w14:textId="77777777" w:rsidR="00A2009C" w:rsidRPr="00321FDC" w:rsidRDefault="00CB45E7">
      <w:pPr>
        <w:pStyle w:val="affffffff6"/>
        <w:ind w:leftChars="100" w:left="210" w:rightChars="-50"/>
        <w:rPr>
          <w:ins w:id="1446" w:author="王曲" w:date="2018-07-19T22:32:00Z"/>
          <w:u w:val="none"/>
        </w:rPr>
        <w:pPrChange w:id="1447" w:author="wq" w:date="2018-07-20T17:32:00Z">
          <w:pPr>
            <w:pStyle w:val="affffffff6"/>
            <w:ind w:firstLineChars="400" w:firstLine="856"/>
          </w:pPr>
        </w:pPrChange>
      </w:pPr>
      <w:ins w:id="1448" w:author="王曲" w:date="2018-07-19T22:51:00Z">
        <w:r w:rsidRPr="00321FDC">
          <w:rPr>
            <w:u w:val="none"/>
          </w:rPr>
          <w:t xml:space="preserve">  </w:t>
        </w:r>
      </w:ins>
      <w:ins w:id="1449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450" w:author="王曲" w:date="2018-07-19T22:42:00Z">
        <w:r w:rsidRPr="00321FDC">
          <w:rPr>
            <w:rFonts w:hint="eastAsia"/>
            <w:u w:val="none"/>
          </w:rPr>
          <w:t>OrientationAccuracy</w:t>
        </w:r>
      </w:ins>
      <w:ins w:id="1451" w:author="王曲" w:date="2018-07-19T22:32:00Z">
        <w:r w:rsidRPr="00321FDC">
          <w:rPr>
            <w:u w:val="none"/>
          </w:rPr>
          <w:t>" type="xsd: float " minOccurs="0" /&gt;</w:t>
        </w:r>
      </w:ins>
    </w:p>
    <w:p w14:paraId="2DF283E8" w14:textId="77777777" w:rsidR="00A2009C" w:rsidRPr="00321FDC" w:rsidRDefault="00CB45E7">
      <w:pPr>
        <w:pStyle w:val="affffffff6"/>
        <w:ind w:leftChars="100" w:left="210" w:rightChars="-50"/>
        <w:rPr>
          <w:ins w:id="1452" w:author="王曲" w:date="2018-07-19T22:42:00Z"/>
          <w:u w:val="none"/>
        </w:rPr>
        <w:pPrChange w:id="1453" w:author="wq" w:date="2018-07-20T17:32:00Z">
          <w:pPr>
            <w:pStyle w:val="affffffff6"/>
            <w:ind w:left="0" w:firstLineChars="500" w:firstLine="1070"/>
          </w:pPr>
        </w:pPrChange>
      </w:pPr>
      <w:ins w:id="1454" w:author="王曲" w:date="2018-07-19T22:51:00Z">
        <w:r w:rsidRPr="00321FDC">
          <w:rPr>
            <w:u w:val="none"/>
          </w:rPr>
          <w:lastRenderedPageBreak/>
          <w:t xml:space="preserve">  </w:t>
        </w:r>
      </w:ins>
      <w:ins w:id="1455" w:author="王曲" w:date="2018-07-19T22:3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456" w:author="王曲" w:date="2018-07-19T22:42:00Z">
        <w:r w:rsidRPr="00321FDC">
          <w:rPr>
            <w:rFonts w:hint="eastAsia"/>
            <w:u w:val="none"/>
          </w:rPr>
          <w:t>OrientationConfidence</w:t>
        </w:r>
      </w:ins>
      <w:ins w:id="1457" w:author="王曲" w:date="2018-07-19T22:32:00Z">
        <w:r w:rsidRPr="00321FDC">
          <w:rPr>
            <w:u w:val="none"/>
          </w:rPr>
          <w:t>" type=" xsd: float " minOccurs="0"/&gt;</w:t>
        </w:r>
      </w:ins>
    </w:p>
    <w:p w14:paraId="4BBB198C" w14:textId="77777777" w:rsidR="00A2009C" w:rsidRPr="00321FDC" w:rsidRDefault="00CB45E7">
      <w:pPr>
        <w:pStyle w:val="affffffff6"/>
        <w:ind w:leftChars="100" w:left="210" w:rightChars="-50"/>
        <w:rPr>
          <w:ins w:id="1458" w:author="王曲" w:date="2018-07-19T22:42:00Z"/>
          <w:u w:val="none"/>
        </w:rPr>
        <w:pPrChange w:id="1459" w:author="wq" w:date="2018-07-20T17:32:00Z">
          <w:pPr>
            <w:pStyle w:val="affffffff6"/>
            <w:ind w:left="0" w:firstLineChars="500" w:firstLine="1070"/>
          </w:pPr>
        </w:pPrChange>
      </w:pPr>
      <w:ins w:id="1460" w:author="王曲" w:date="2018-07-19T22:51:00Z">
        <w:r w:rsidRPr="00321FDC">
          <w:rPr>
            <w:u w:val="none"/>
          </w:rPr>
          <w:t xml:space="preserve">  </w:t>
        </w:r>
      </w:ins>
      <w:ins w:id="1461" w:author="王曲" w:date="2018-07-19T22:4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Attitude</w:t>
        </w:r>
        <w:r w:rsidRPr="00321FDC">
          <w:rPr>
            <w:u w:val="none"/>
          </w:rPr>
          <w:t>" type="xsd: float " minOccurs="0"/&gt;</w:t>
        </w:r>
      </w:ins>
    </w:p>
    <w:p w14:paraId="63CFE786" w14:textId="77777777" w:rsidR="00A2009C" w:rsidRPr="00321FDC" w:rsidRDefault="00CB45E7">
      <w:pPr>
        <w:pStyle w:val="affffffff6"/>
        <w:ind w:leftChars="100" w:left="210" w:rightChars="-50"/>
        <w:rPr>
          <w:ins w:id="1462" w:author="王曲" w:date="2018-07-19T22:42:00Z"/>
          <w:u w:val="none"/>
        </w:rPr>
        <w:pPrChange w:id="1463" w:author="wq" w:date="2018-07-20T17:32:00Z">
          <w:pPr>
            <w:pStyle w:val="affffffff6"/>
            <w:ind w:left="0" w:firstLineChars="500" w:firstLine="1070"/>
          </w:pPr>
        </w:pPrChange>
      </w:pPr>
      <w:ins w:id="1464" w:author="王曲" w:date="2018-07-19T22:51:00Z">
        <w:r w:rsidRPr="00321FDC">
          <w:rPr>
            <w:u w:val="none"/>
          </w:rPr>
          <w:t xml:space="preserve">  </w:t>
        </w:r>
      </w:ins>
      <w:ins w:id="1465" w:author="王曲" w:date="2018-07-19T22:4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AttitudeAccuracy</w:t>
        </w:r>
        <w:r w:rsidRPr="00321FDC">
          <w:rPr>
            <w:u w:val="none"/>
          </w:rPr>
          <w:t>" type="xsd: float "  minOccurs="0"&gt;</w:t>
        </w:r>
      </w:ins>
    </w:p>
    <w:p w14:paraId="39F1ED73" w14:textId="77777777" w:rsidR="00A2009C" w:rsidRPr="00321FDC" w:rsidRDefault="00CB45E7">
      <w:pPr>
        <w:pStyle w:val="affffffff6"/>
        <w:ind w:leftChars="100" w:left="210" w:rightChars="-50"/>
        <w:rPr>
          <w:ins w:id="1466" w:author="王曲" w:date="2018-07-19T22:48:00Z"/>
          <w:u w:val="none"/>
        </w:rPr>
        <w:pPrChange w:id="1467" w:author="wq" w:date="2018-07-20T17:32:00Z">
          <w:pPr>
            <w:pStyle w:val="affffffff6"/>
            <w:ind w:left="0" w:firstLineChars="500" w:firstLine="1070"/>
          </w:pPr>
        </w:pPrChange>
      </w:pPr>
      <w:ins w:id="1468" w:author="王曲" w:date="2018-07-19T22:51:00Z">
        <w:r w:rsidRPr="00321FDC">
          <w:rPr>
            <w:u w:val="none"/>
          </w:rPr>
          <w:t xml:space="preserve">  </w:t>
        </w:r>
      </w:ins>
      <w:ins w:id="1469" w:author="王曲" w:date="2018-07-19T22:42:00Z">
        <w:r w:rsidRPr="00321FDC">
          <w:rPr>
            <w:u w:val="none"/>
          </w:rPr>
          <w:t>&lt;xsd:element name="</w:t>
        </w:r>
        <w:r w:rsidRPr="00321FDC">
          <w:rPr>
            <w:rFonts w:hint="eastAsia"/>
            <w:u w:val="none"/>
          </w:rPr>
          <w:t xml:space="preserve"> </w:t>
        </w:r>
      </w:ins>
      <w:ins w:id="1470" w:author="王曲" w:date="2018-07-19T22:43:00Z">
        <w:r w:rsidRPr="00321FDC">
          <w:rPr>
            <w:rFonts w:hint="eastAsia"/>
            <w:u w:val="none"/>
          </w:rPr>
          <w:t>AttitudeConfidence</w:t>
        </w:r>
      </w:ins>
      <w:ins w:id="1471" w:author="王曲" w:date="2018-07-19T22:42:00Z">
        <w:r w:rsidRPr="00321FDC">
          <w:rPr>
            <w:rFonts w:hint="eastAsia"/>
            <w:u w:val="none"/>
          </w:rPr>
          <w:t>.</w:t>
        </w:r>
        <w:r w:rsidRPr="00321FDC">
          <w:rPr>
            <w:u w:val="none"/>
          </w:rPr>
          <w:t>" type="xsd: float " minOccurs="0" /&gt;</w:t>
        </w:r>
      </w:ins>
    </w:p>
    <w:p w14:paraId="112F3297" w14:textId="77777777" w:rsidR="00A2009C" w:rsidRPr="00321FDC" w:rsidRDefault="00CB45E7">
      <w:pPr>
        <w:pStyle w:val="affffffff6"/>
        <w:ind w:leftChars="100" w:left="210" w:rightChars="-50"/>
        <w:rPr>
          <w:ins w:id="1472" w:author="王曲" w:date="2018-07-19T22:32:00Z"/>
          <w:u w:val="none"/>
        </w:rPr>
        <w:pPrChange w:id="1473" w:author="wq" w:date="2018-07-20T17:32:00Z">
          <w:pPr>
            <w:pStyle w:val="affffffff6"/>
            <w:ind w:left="0" w:firstLineChars="500" w:firstLine="1070"/>
          </w:pPr>
        </w:pPrChange>
      </w:pPr>
      <w:ins w:id="1474" w:author="王曲" w:date="2018-07-19T22:51:00Z">
        <w:r w:rsidRPr="00321FDC">
          <w:rPr>
            <w:u w:val="none"/>
          </w:rPr>
          <w:t xml:space="preserve">  </w:t>
        </w:r>
      </w:ins>
      <w:ins w:id="1475" w:author="王曲" w:date="2018-07-19T22:48:00Z">
        <w:r w:rsidRPr="00321FDC">
          <w:rPr>
            <w:rFonts w:hint="eastAsia"/>
            <w:u w:val="none"/>
          </w:rPr>
          <w:t>&lt;/xsd:complexType&gt;</w:t>
        </w:r>
      </w:ins>
    </w:p>
    <w:p w14:paraId="5AB48E37" w14:textId="77777777" w:rsidR="00A2009C" w:rsidRPr="00321FDC" w:rsidRDefault="00CB45E7" w:rsidP="00321FDC">
      <w:pPr>
        <w:pStyle w:val="affffffff6"/>
        <w:ind w:leftChars="100" w:left="210" w:rightChars="-50"/>
        <w:rPr>
          <w:ins w:id="1476" w:author="王曲" w:date="2018-07-19T22:32:00Z"/>
          <w:u w:val="none"/>
        </w:rPr>
      </w:pPr>
      <w:ins w:id="1477" w:author="王曲" w:date="2018-07-19T22:32:00Z">
        <w:r w:rsidRPr="00321FDC">
          <w:rPr>
            <w:rFonts w:hint="eastAsia"/>
            <w:u w:val="none"/>
          </w:rPr>
          <w:t>&lt;/xsd:sequence&gt;</w:t>
        </w:r>
      </w:ins>
    </w:p>
    <w:p w14:paraId="5BC0B922" w14:textId="77777777" w:rsidR="00A2009C" w:rsidRPr="00321FDC" w:rsidRDefault="00CB45E7" w:rsidP="00321FDC">
      <w:pPr>
        <w:pStyle w:val="affffffff6"/>
        <w:ind w:leftChars="100" w:left="210" w:rightChars="-50"/>
        <w:rPr>
          <w:ins w:id="1478" w:author="王曲" w:date="2018-07-19T22:32:00Z"/>
          <w:u w:val="none"/>
        </w:rPr>
      </w:pPr>
      <w:ins w:id="1479" w:author="王曲" w:date="2018-07-19T22:32:00Z">
        <w:r w:rsidRPr="00321FDC">
          <w:rPr>
            <w:rFonts w:hint="eastAsia"/>
            <w:u w:val="none"/>
          </w:rPr>
          <w:t>&lt;/xsd:complexType&gt;</w:t>
        </w:r>
      </w:ins>
    </w:p>
    <w:p w14:paraId="0B8B2F70" w14:textId="77777777" w:rsidR="00A2009C" w:rsidRPr="00321FDC" w:rsidRDefault="00CB45E7" w:rsidP="00321FDC">
      <w:pPr>
        <w:pStyle w:val="affffffff6"/>
        <w:ind w:leftChars="100" w:left="210" w:rightChars="-50"/>
        <w:rPr>
          <w:ins w:id="1480" w:author="王曲" w:date="2018-07-19T22:32:00Z"/>
          <w:u w:val="none"/>
        </w:rPr>
      </w:pPr>
      <w:ins w:id="1481" w:author="王曲" w:date="2018-07-19T22:32:00Z">
        <w:r w:rsidRPr="00321FDC">
          <w:rPr>
            <w:u w:val="none"/>
          </w:rPr>
          <w:t>&lt;/xsd:schema&gt;</w:t>
        </w:r>
      </w:ins>
    </w:p>
    <w:p w14:paraId="75A7863E" w14:textId="77777777" w:rsidR="00A2009C" w:rsidRDefault="00A2009C">
      <w:pPr>
        <w:pStyle w:val="afff4"/>
        <w:ind w:firstLineChars="0" w:firstLine="0"/>
      </w:pPr>
    </w:p>
    <w:sectPr w:rsidR="00A2009C">
      <w:pgSz w:w="11906" w:h="16838"/>
      <w:pgMar w:top="567" w:right="1134" w:bottom="1134" w:left="1418" w:header="1418" w:footer="1134" w:gutter="0"/>
      <w:pgNumType w:start="1"/>
      <w:cols w:space="720"/>
      <w:formProt w:val="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wq" w:date="2018-07-20T17:29:00Z" w:initials="">
    <w:p w14:paraId="38340F8A" w14:textId="77777777" w:rsidR="00CE729E" w:rsidRDefault="00CE729E">
      <w:pPr>
        <w:pStyle w:val="aff8"/>
      </w:pPr>
      <w:r>
        <w:rPr>
          <w:rFonts w:hint="eastAsia"/>
        </w:rPr>
        <w:t>名称修改为磁定位接口规范</w:t>
      </w:r>
    </w:p>
  </w:comment>
  <w:comment w:id="10" w:author="Deng Yuejin" w:date="2018-08-29T17:33:00Z" w:initials="DY">
    <w:p w14:paraId="40450563" w14:textId="77777777" w:rsidR="00CE729E" w:rsidRDefault="00CE729E">
      <w:pPr>
        <w:pStyle w:val="aff8"/>
      </w:pPr>
      <w:r>
        <w:rPr>
          <w:rStyle w:val="afffa"/>
        </w:rPr>
        <w:annotationRef/>
      </w:r>
      <w:r>
        <w:t xml:space="preserve">Magnetic Positioning </w:t>
      </w:r>
      <w:r>
        <w:rPr>
          <w:rFonts w:hint="eastAsia"/>
        </w:rPr>
        <w:t>In</w:t>
      </w:r>
      <w:r>
        <w:t xml:space="preserve">terface </w:t>
      </w:r>
    </w:p>
  </w:comment>
  <w:comment w:id="276" w:author="Deng Yuejin" w:date="2018-08-29T17:40:00Z" w:initials="DY">
    <w:p w14:paraId="32EC8227" w14:textId="77777777" w:rsidR="00CE729E" w:rsidRDefault="00CE729E">
      <w:pPr>
        <w:pStyle w:val="aff8"/>
      </w:pPr>
      <w:r>
        <w:rPr>
          <w:rStyle w:val="afffa"/>
        </w:rPr>
        <w:annotationRef/>
      </w:r>
      <w:r>
        <w:rPr>
          <w:rFonts w:hint="eastAsia"/>
        </w:rPr>
        <w:t>建议标准名称中去掉“规范”二字</w:t>
      </w:r>
    </w:p>
  </w:comment>
  <w:comment w:id="344" w:author="Deng Yuejin" w:date="2018-08-29T17:58:00Z" w:initials="DY">
    <w:p w14:paraId="716D5830" w14:textId="46516700" w:rsidR="00CE729E" w:rsidRDefault="00CE729E">
      <w:pPr>
        <w:pStyle w:val="aff8"/>
      </w:pPr>
      <w:r>
        <w:rPr>
          <w:rStyle w:val="afffa"/>
        </w:rPr>
        <w:annotationRef/>
      </w:r>
      <w:r>
        <w:rPr>
          <w:rFonts w:hint="eastAsia"/>
        </w:rPr>
        <w:t>建议删除术语“地理位置”</w:t>
      </w:r>
    </w:p>
  </w:comment>
  <w:comment w:id="410" w:author="Deng Yuejin" w:date="2018-08-29T18:03:00Z" w:initials="DY">
    <w:p w14:paraId="7034D4E2" w14:textId="27E8A70D" w:rsidR="00CE729E" w:rsidRDefault="00CE729E">
      <w:pPr>
        <w:pStyle w:val="aff8"/>
      </w:pPr>
      <w:r>
        <w:rPr>
          <w:rStyle w:val="afffa"/>
        </w:rPr>
        <w:annotationRef/>
      </w:r>
      <w:r>
        <w:rPr>
          <w:rFonts w:hint="eastAsia"/>
        </w:rPr>
        <w:t>去掉文字下划线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340F8A" w15:done="0"/>
  <w15:commentEx w15:paraId="40450563" w15:done="0"/>
  <w15:commentEx w15:paraId="32EC8227" w15:done="0"/>
  <w15:commentEx w15:paraId="716D5830" w15:done="0"/>
  <w15:commentEx w15:paraId="7034D4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340F8A" w16cid:durableId="1F7321EE"/>
  <w16cid:commentId w16cid:paraId="32EC8227" w16cid:durableId="1F7321F0"/>
  <w16cid:commentId w16cid:paraId="716D5830" w16cid:durableId="1F7321F1"/>
  <w16cid:commentId w16cid:paraId="7034D4E2" w16cid:durableId="1F7321F2"/>
</w16cid:commentsId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4ECA9" w14:textId="77777777" w:rsidR="009F2CA0" w:rsidRDefault="009F2CA0">
      <w:r>
        <w:separator/>
      </w:r>
    </w:p>
  </w:endnote>
  <w:endnote w:type="continuationSeparator" w:id="0">
    <w:p w14:paraId="043BCB7E" w14:textId="77777777" w:rsidR="009F2CA0" w:rsidRDefault="009F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E4BB7" w14:textId="273970A1" w:rsidR="00CE729E" w:rsidRDefault="00CE729E">
    <w:pPr>
      <w:pStyle w:val="affff7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noProof/>
      </w:rPr>
      <w:t>10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E9DB3" w14:textId="77777777" w:rsidR="009F2CA0" w:rsidRDefault="009F2CA0">
      <w:r>
        <w:separator/>
      </w:r>
    </w:p>
  </w:footnote>
  <w:footnote w:type="continuationSeparator" w:id="0">
    <w:p w14:paraId="4322DC61" w14:textId="77777777" w:rsidR="009F2CA0" w:rsidRDefault="009F2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3EB71" w14:textId="77777777" w:rsidR="00CE729E" w:rsidRDefault="00CE729E">
    <w:pPr>
      <w:pStyle w:val="affff8"/>
    </w:pPr>
    <w:r>
      <w:rPr>
        <w:rFonts w:hint="eastAsia"/>
      </w:rPr>
      <w:t>GB/T XXXXX</w:t>
    </w:r>
    <w:r>
      <w:t>—</w:t>
    </w:r>
    <w:r>
      <w:rPr>
        <w:rFonts w:hint="eastAsia"/>
      </w:rPr>
      <w:t>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2AD"/>
    <w:multiLevelType w:val="multilevel"/>
    <w:tmpl w:val="079102AD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Ansi="Times New Roman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</w:lvl>
  </w:abstractNum>
  <w:abstractNum w:abstractNumId="1" w15:restartNumberingAfterBreak="0">
    <w:nsid w:val="093C6778"/>
    <w:multiLevelType w:val="multilevel"/>
    <w:tmpl w:val="093C6778"/>
    <w:lvl w:ilvl="0">
      <w:start w:val="1"/>
      <w:numFmt w:val="decimal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Ansi="Times New Roman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67E9"/>
    <w:multiLevelType w:val="multilevel"/>
    <w:tmpl w:val="0AE367E9"/>
    <w:lvl w:ilvl="0">
      <w:start w:val="1"/>
      <w:numFmt w:val="none"/>
      <w:pStyle w:val="a1"/>
      <w:suff w:val="nothing"/>
      <w:lvlText w:val="%1示例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</w:lvl>
    <w:lvl w:ilvl="2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</w:lvl>
    <w:lvl w:ilvl="3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</w:lvl>
    <w:lvl w:ilvl="4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</w:lvl>
    <w:lvl w:ilvl="5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</w:lvl>
    <w:lvl w:ilvl="6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</w:lvl>
    <w:lvl w:ilvl="7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</w:lvl>
    <w:lvl w:ilvl="8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</w:lvl>
  </w:abstractNum>
  <w:abstractNum w:abstractNumId="3" w15:restartNumberingAfterBreak="0">
    <w:nsid w:val="0D983844"/>
    <w:multiLevelType w:val="multilevel"/>
    <w:tmpl w:val="0D983844"/>
    <w:lvl w:ilvl="0">
      <w:start w:val="1"/>
      <w:numFmt w:val="decimal"/>
      <w:pStyle w:val="a2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4" w15:restartNumberingAfterBreak="0">
    <w:nsid w:val="0DDE2B46"/>
    <w:multiLevelType w:val="multilevel"/>
    <w:tmpl w:val="0DDE2B46"/>
    <w:lvl w:ilvl="0">
      <w:start w:val="1"/>
      <w:numFmt w:val="lowerLetter"/>
      <w:pStyle w:val="a3"/>
      <w:suff w:val="nothing"/>
      <w:lvlText w:val="%1   "/>
      <w:lvlJc w:val="left"/>
      <w:pPr>
        <w:ind w:left="544" w:hanging="181"/>
      </w:pPr>
      <w:rPr>
        <w:rFonts w:ascii="宋体" w:eastAsia="宋体" w:hAnsi="Times New Roma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</w:lvl>
  </w:abstractNum>
  <w:abstractNum w:abstractNumId="5" w15:restartNumberingAfterBreak="0">
    <w:nsid w:val="1DBF583A"/>
    <w:multiLevelType w:val="multilevel"/>
    <w:tmpl w:val="1DBF583A"/>
    <w:lvl w:ilvl="0">
      <w:start w:val="1"/>
      <w:numFmt w:val="decimal"/>
      <w:pStyle w:val="a4"/>
      <w:suff w:val="nothing"/>
      <w:lvlText w:val="注%1："/>
      <w:lvlJc w:val="left"/>
      <w:pPr>
        <w:ind w:left="811" w:hanging="448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vertAlign w:val="baseline"/>
      </w:rPr>
    </w:lvl>
    <w:lvl w:ilvl="2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vertAlign w:val="baseline"/>
      </w:rPr>
    </w:lvl>
    <w:lvl w:ilvl="5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vertAlign w:val="baseline"/>
      </w:rPr>
    </w:lvl>
    <w:lvl w:ilvl="8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vertAlign w:val="baseline"/>
      </w:rPr>
    </w:lvl>
  </w:abstractNum>
  <w:abstractNum w:abstractNumId="6" w15:restartNumberingAfterBreak="0">
    <w:nsid w:val="1FC91163"/>
    <w:multiLevelType w:val="multilevel"/>
    <w:tmpl w:val="1FC91163"/>
    <w:lvl w:ilvl="0">
      <w:start w:val="1"/>
      <w:numFmt w:val="decimal"/>
      <w:pStyle w:val="a5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6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7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9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7" w15:restartNumberingAfterBreak="0">
    <w:nsid w:val="22827D5B"/>
    <w:multiLevelType w:val="multilevel"/>
    <w:tmpl w:val="22827D5B"/>
    <w:lvl w:ilvl="0">
      <w:start w:val="1"/>
      <w:numFmt w:val="none"/>
      <w:pStyle w:val="aa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</w:lvl>
    <w:lvl w:ilvl="2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</w:lvl>
    <w:lvl w:ilvl="3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</w:lvl>
    <w:lvl w:ilvl="4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</w:lvl>
    <w:lvl w:ilvl="5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</w:lvl>
    <w:lvl w:ilvl="6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</w:lvl>
    <w:lvl w:ilvl="7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</w:lvl>
    <w:lvl w:ilvl="8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</w:lvl>
  </w:abstractNum>
  <w:abstractNum w:abstractNumId="8" w15:restartNumberingAfterBreak="0">
    <w:nsid w:val="2A8F7113"/>
    <w:multiLevelType w:val="multilevel"/>
    <w:tmpl w:val="2A8F7113"/>
    <w:lvl w:ilvl="0">
      <w:start w:val="1"/>
      <w:numFmt w:val="upperLetter"/>
      <w:pStyle w:val="ab"/>
      <w:suff w:val="space"/>
      <w:lvlText w:val="%1"/>
      <w:lvlJc w:val="left"/>
      <w:pPr>
        <w:ind w:left="623" w:hanging="425"/>
      </w:pPr>
    </w:lvl>
    <w:lvl w:ilvl="1">
      <w:start w:val="1"/>
      <w:numFmt w:val="decimal"/>
      <w:pStyle w:val="ac"/>
      <w:suff w:val="nothing"/>
      <w:lvlText w:val="图%1.%2　"/>
      <w:lvlJc w:val="left"/>
      <w:pPr>
        <w:ind w:left="1190" w:hanging="567"/>
      </w:pPr>
    </w:lvl>
    <w:lvl w:ilvl="2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</w:lvl>
    <w:lvl w:ilvl="3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</w:lvl>
    <w:lvl w:ilvl="4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</w:lvl>
    <w:lvl w:ilvl="5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</w:lvl>
    <w:lvl w:ilvl="6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</w:lvl>
  </w:abstractNum>
  <w:abstractNum w:abstractNumId="9" w15:restartNumberingAfterBreak="0">
    <w:nsid w:val="2C5917C3"/>
    <w:multiLevelType w:val="multilevel"/>
    <w:tmpl w:val="2C5917C3"/>
    <w:lvl w:ilvl="0">
      <w:start w:val="1"/>
      <w:numFmt w:val="none"/>
      <w:pStyle w:val="ad"/>
      <w:suff w:val="nothing"/>
      <w:lvlText w:val="%1——"/>
      <w:lvlJc w:val="left"/>
      <w:pPr>
        <w:ind w:left="833" w:hanging="408"/>
      </w:pPr>
    </w:lvl>
    <w:lvl w:ilvl="1">
      <w:start w:val="1"/>
      <w:numFmt w:val="bullet"/>
      <w:pStyle w:val="ae"/>
      <w:lvlText w:val=""/>
      <w:lvlJc w:val="left"/>
      <w:pPr>
        <w:tabs>
          <w:tab w:val="left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f"/>
      <w:lvlText w:val=""/>
      <w:lvlJc w:val="left"/>
      <w:pPr>
        <w:tabs>
          <w:tab w:val="left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</w:lvl>
    <w:lvl w:ilvl="4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</w:lvl>
    <w:lvl w:ilvl="5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</w:lvl>
    <w:lvl w:ilvl="6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</w:lvl>
    <w:lvl w:ilvl="7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</w:lvl>
    <w:lvl w:ilvl="8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</w:lvl>
  </w:abstractNum>
  <w:abstractNum w:abstractNumId="10" w15:restartNumberingAfterBreak="0">
    <w:nsid w:val="3D733618"/>
    <w:multiLevelType w:val="multilevel"/>
    <w:tmpl w:val="3D733618"/>
    <w:lvl w:ilvl="0">
      <w:start w:val="1"/>
      <w:numFmt w:val="decimal"/>
      <w:pStyle w:val="af0"/>
      <w:lvlText w:val="%1)"/>
      <w:lvlJc w:val="left"/>
      <w:pPr>
        <w:tabs>
          <w:tab w:val="left" w:pos="0"/>
        </w:tabs>
        <w:ind w:left="720" w:hanging="357"/>
      </w:pPr>
    </w:lvl>
    <w:lvl w:ilvl="1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</w:lvl>
    <w:lvl w:ilvl="2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</w:lvl>
    <w:lvl w:ilvl="3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</w:lvl>
    <w:lvl w:ilvl="4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</w:lvl>
    <w:lvl w:ilvl="5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</w:lvl>
    <w:lvl w:ilvl="6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</w:lvl>
    <w:lvl w:ilvl="7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</w:lvl>
    <w:lvl w:ilvl="8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</w:lvl>
  </w:abstractNum>
  <w:abstractNum w:abstractNumId="11" w15:restartNumberingAfterBreak="0">
    <w:nsid w:val="407E65F9"/>
    <w:multiLevelType w:val="multilevel"/>
    <w:tmpl w:val="407E65F9"/>
    <w:lvl w:ilvl="0">
      <w:start w:val="1"/>
      <w:numFmt w:val="none"/>
      <w:pStyle w:val="af1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C50F90"/>
    <w:multiLevelType w:val="multilevel"/>
    <w:tmpl w:val="44C50F90"/>
    <w:lvl w:ilvl="0">
      <w:start w:val="1"/>
      <w:numFmt w:val="lowerLetter"/>
      <w:pStyle w:val="af2"/>
      <w:lvlText w:val="%1)"/>
      <w:lvlJc w:val="left"/>
      <w:pPr>
        <w:tabs>
          <w:tab w:val="left" w:pos="840"/>
        </w:tabs>
        <w:ind w:left="839" w:hanging="419"/>
      </w:pPr>
      <w:rPr>
        <w:rFonts w:ascii="宋体" w:eastAsia="宋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f3"/>
      <w:lvlText w:val="%2)"/>
      <w:lvlJc w:val="left"/>
      <w:pPr>
        <w:tabs>
          <w:tab w:val="left" w:pos="1260"/>
        </w:tabs>
        <w:ind w:left="1259" w:hanging="419"/>
      </w:pPr>
    </w:lvl>
    <w:lvl w:ilvl="2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ascii="宋体" w:eastAsia="宋体" w:hAnsi="Times New Roman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</w:lvl>
  </w:abstractNum>
  <w:abstractNum w:abstractNumId="13" w15:restartNumberingAfterBreak="0">
    <w:nsid w:val="4B733A5F"/>
    <w:multiLevelType w:val="multilevel"/>
    <w:tmpl w:val="4B733A5F"/>
    <w:lvl w:ilvl="0">
      <w:start w:val="1"/>
      <w:numFmt w:val="decimal"/>
      <w:pStyle w:val="af4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vertAlign w:val="baseli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vertAlign w:val="baseli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vertAlign w:val="baseline"/>
      </w:rPr>
    </w:lvl>
  </w:abstractNum>
  <w:abstractNum w:abstractNumId="14" w15:restartNumberingAfterBreak="0">
    <w:nsid w:val="4EFF50EB"/>
    <w:multiLevelType w:val="multilevel"/>
    <w:tmpl w:val="4EFF50EB"/>
    <w:lvl w:ilvl="0">
      <w:start w:val="1"/>
      <w:numFmt w:val="decimal"/>
      <w:pStyle w:val="IEEEStdsLevel5Header"/>
      <w:lvlText w:val="%1."/>
      <w:lvlJc w:val="left"/>
      <w:pPr>
        <w:ind w:left="220" w:hanging="420"/>
      </w:pPr>
    </w:lvl>
    <w:lvl w:ilvl="1">
      <w:start w:val="1"/>
      <w:numFmt w:val="lowerLetter"/>
      <w:lvlText w:val="%2)"/>
      <w:lvlJc w:val="left"/>
      <w:pPr>
        <w:ind w:left="640" w:hanging="420"/>
      </w:pPr>
    </w:lvl>
    <w:lvl w:ilvl="2">
      <w:start w:val="1"/>
      <w:numFmt w:val="lowerRoman"/>
      <w:lvlText w:val="%3."/>
      <w:lvlJc w:val="right"/>
      <w:pPr>
        <w:ind w:left="1060" w:hanging="420"/>
      </w:pPr>
    </w:lvl>
    <w:lvl w:ilvl="3">
      <w:start w:val="1"/>
      <w:numFmt w:val="decimal"/>
      <w:lvlText w:val="%4."/>
      <w:lvlJc w:val="left"/>
      <w:pPr>
        <w:ind w:left="1480" w:hanging="420"/>
      </w:pPr>
    </w:lvl>
    <w:lvl w:ilvl="4">
      <w:start w:val="1"/>
      <w:numFmt w:val="lowerLetter"/>
      <w:lvlText w:val="%5)"/>
      <w:lvlJc w:val="left"/>
      <w:pPr>
        <w:ind w:left="1900" w:hanging="420"/>
      </w:pPr>
    </w:lvl>
    <w:lvl w:ilvl="5">
      <w:start w:val="1"/>
      <w:numFmt w:val="lowerRoman"/>
      <w:lvlText w:val="%6."/>
      <w:lvlJc w:val="right"/>
      <w:pPr>
        <w:ind w:left="2320" w:hanging="420"/>
      </w:pPr>
    </w:lvl>
    <w:lvl w:ilvl="6">
      <w:start w:val="1"/>
      <w:numFmt w:val="decimal"/>
      <w:lvlText w:val="%7."/>
      <w:lvlJc w:val="left"/>
      <w:pPr>
        <w:ind w:left="2740" w:hanging="420"/>
      </w:pPr>
    </w:lvl>
    <w:lvl w:ilvl="7">
      <w:start w:val="1"/>
      <w:numFmt w:val="lowerLetter"/>
      <w:lvlText w:val="%8)"/>
      <w:lvlJc w:val="left"/>
      <w:pPr>
        <w:ind w:left="3160" w:hanging="420"/>
      </w:pPr>
    </w:lvl>
    <w:lvl w:ilvl="8">
      <w:start w:val="1"/>
      <w:numFmt w:val="lowerRoman"/>
      <w:lvlText w:val="%9."/>
      <w:lvlJc w:val="right"/>
      <w:pPr>
        <w:ind w:left="3580" w:hanging="420"/>
      </w:pPr>
    </w:lvl>
  </w:abstractNum>
  <w:abstractNum w:abstractNumId="15" w15:restartNumberingAfterBreak="0">
    <w:nsid w:val="60B55DC2"/>
    <w:multiLevelType w:val="multilevel"/>
    <w:tmpl w:val="60B55DC2"/>
    <w:lvl w:ilvl="0">
      <w:start w:val="1"/>
      <w:numFmt w:val="upperLetter"/>
      <w:pStyle w:val="af5"/>
      <w:lvlText w:val="%1"/>
      <w:lvlJc w:val="left"/>
      <w:pPr>
        <w:tabs>
          <w:tab w:val="left" w:pos="0"/>
        </w:tabs>
        <w:ind w:left="0" w:hanging="425"/>
      </w:pPr>
    </w:lvl>
    <w:lvl w:ilvl="1">
      <w:start w:val="1"/>
      <w:numFmt w:val="decimal"/>
      <w:pStyle w:val="af6"/>
      <w:suff w:val="nothing"/>
      <w:lvlText w:val="表%1.%2　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</w:lvl>
  </w:abstractNum>
  <w:abstractNum w:abstractNumId="16" w15:restartNumberingAfterBreak="0">
    <w:nsid w:val="646260FA"/>
    <w:multiLevelType w:val="multilevel"/>
    <w:tmpl w:val="646260FA"/>
    <w:lvl w:ilvl="0">
      <w:start w:val="1"/>
      <w:numFmt w:val="decimal"/>
      <w:pStyle w:val="af7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7" w15:restartNumberingAfterBreak="0">
    <w:nsid w:val="657D3FBC"/>
    <w:multiLevelType w:val="multilevel"/>
    <w:tmpl w:val="657D3FBC"/>
    <w:lvl w:ilvl="0">
      <w:start w:val="1"/>
      <w:numFmt w:val="upperLetter"/>
      <w:pStyle w:val="af8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9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kern w:val="21"/>
        <w:sz w:val="21"/>
      </w:rPr>
    </w:lvl>
    <w:lvl w:ilvl="2">
      <w:start w:val="1"/>
      <w:numFmt w:val="decimal"/>
      <w:pStyle w:val="afa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b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c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d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e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8" w15:restartNumberingAfterBreak="0">
    <w:nsid w:val="69AE02E2"/>
    <w:multiLevelType w:val="multilevel"/>
    <w:tmpl w:val="69AE02E2"/>
    <w:lvl w:ilvl="0">
      <w:start w:val="1"/>
      <w:numFmt w:val="decimal"/>
      <w:pStyle w:val="aff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pStyle w:val="1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9" w15:restartNumberingAfterBreak="0">
    <w:nsid w:val="69EA72E5"/>
    <w:multiLevelType w:val="multilevel"/>
    <w:tmpl w:val="69EA72E5"/>
    <w:lvl w:ilvl="0">
      <w:start w:val="1"/>
      <w:numFmt w:val="decimal"/>
      <w:pStyle w:val="55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0" w15:restartNumberingAfterBreak="0">
    <w:nsid w:val="6AEF10FB"/>
    <w:multiLevelType w:val="hybridMultilevel"/>
    <w:tmpl w:val="62B055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6C07CD"/>
    <w:multiLevelType w:val="multilevel"/>
    <w:tmpl w:val="6D6C07CD"/>
    <w:lvl w:ilvl="0">
      <w:start w:val="1"/>
      <w:numFmt w:val="lowerLetter"/>
      <w:pStyle w:val="aff0"/>
      <w:lvlText w:val="%1)"/>
      <w:lvlJc w:val="left"/>
      <w:pPr>
        <w:tabs>
          <w:tab w:val="left" w:pos="839"/>
        </w:tabs>
        <w:ind w:left="839" w:hanging="419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decimal"/>
      <w:pStyle w:val="aff1"/>
      <w:lvlText w:val="%2)"/>
      <w:lvlJc w:val="left"/>
      <w:pPr>
        <w:tabs>
          <w:tab w:val="left" w:pos="840"/>
        </w:tabs>
        <w:ind w:left="839" w:hanging="419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</w:lvl>
  </w:abstractNum>
  <w:abstractNum w:abstractNumId="22" w15:restartNumberingAfterBreak="0">
    <w:nsid w:val="6DBF04F4"/>
    <w:multiLevelType w:val="multilevel"/>
    <w:tmpl w:val="6DBF04F4"/>
    <w:lvl w:ilvl="0">
      <w:start w:val="1"/>
      <w:numFmt w:val="none"/>
      <w:pStyle w:val="aff2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</w:lvl>
    <w:lvl w:ilvl="2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</w:lvl>
    <w:lvl w:ilvl="3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</w:lvl>
    <w:lvl w:ilvl="4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</w:lvl>
    <w:lvl w:ilvl="5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</w:lvl>
    <w:lvl w:ilvl="6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</w:lvl>
    <w:lvl w:ilvl="7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</w:lvl>
    <w:lvl w:ilvl="8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g Yuejin">
    <w15:presenceInfo w15:providerId="Windows Live" w15:userId="737f0bd2a97f3136"/>
  </w15:person>
  <w15:person w15:author="王曲">
    <w15:presenceInfo w15:providerId="None" w15:userId="王曲"/>
  </w15:person>
  <w15:person w15:author="曲 王">
    <w15:presenceInfo w15:providerId="None" w15:userId="曲 王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trackRevisions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1NzcwMjQxMjCxtLBQ0lEKTi0uzszPAykwrwUA/0g19iwAAAA="/>
  </w:docVars>
  <w:rsids>
    <w:rsidRoot w:val="000935CF"/>
    <w:rsid w:val="000308CE"/>
    <w:rsid w:val="00031AE9"/>
    <w:rsid w:val="000477EA"/>
    <w:rsid w:val="000637F4"/>
    <w:rsid w:val="00070B59"/>
    <w:rsid w:val="00073B2E"/>
    <w:rsid w:val="000935CF"/>
    <w:rsid w:val="000A6793"/>
    <w:rsid w:val="00196FEE"/>
    <w:rsid w:val="001E4FAA"/>
    <w:rsid w:val="0021487D"/>
    <w:rsid w:val="002406C7"/>
    <w:rsid w:val="002958E5"/>
    <w:rsid w:val="002B1342"/>
    <w:rsid w:val="002F30C3"/>
    <w:rsid w:val="002F6C5A"/>
    <w:rsid w:val="0031291F"/>
    <w:rsid w:val="00321FDC"/>
    <w:rsid w:val="003328F6"/>
    <w:rsid w:val="00341C46"/>
    <w:rsid w:val="00360CFC"/>
    <w:rsid w:val="00374137"/>
    <w:rsid w:val="0038232D"/>
    <w:rsid w:val="003900F7"/>
    <w:rsid w:val="003B2910"/>
    <w:rsid w:val="00483BA6"/>
    <w:rsid w:val="00570833"/>
    <w:rsid w:val="00592C32"/>
    <w:rsid w:val="00593F2E"/>
    <w:rsid w:val="006001A5"/>
    <w:rsid w:val="00634A9D"/>
    <w:rsid w:val="00652AE0"/>
    <w:rsid w:val="007006E6"/>
    <w:rsid w:val="0072565D"/>
    <w:rsid w:val="00753611"/>
    <w:rsid w:val="007C56D0"/>
    <w:rsid w:val="007E464D"/>
    <w:rsid w:val="008340F5"/>
    <w:rsid w:val="00837B11"/>
    <w:rsid w:val="00850D44"/>
    <w:rsid w:val="00861A32"/>
    <w:rsid w:val="00873AF4"/>
    <w:rsid w:val="00893BBC"/>
    <w:rsid w:val="00906044"/>
    <w:rsid w:val="009A7569"/>
    <w:rsid w:val="009C3E4C"/>
    <w:rsid w:val="009D06E0"/>
    <w:rsid w:val="009D6B0A"/>
    <w:rsid w:val="009E0490"/>
    <w:rsid w:val="009E31C7"/>
    <w:rsid w:val="009F2CA0"/>
    <w:rsid w:val="00A037C8"/>
    <w:rsid w:val="00A108B3"/>
    <w:rsid w:val="00A2009C"/>
    <w:rsid w:val="00A7545A"/>
    <w:rsid w:val="00A93A96"/>
    <w:rsid w:val="00AD3D25"/>
    <w:rsid w:val="00B47FEF"/>
    <w:rsid w:val="00BD7487"/>
    <w:rsid w:val="00C23D4E"/>
    <w:rsid w:val="00C93274"/>
    <w:rsid w:val="00CB45E7"/>
    <w:rsid w:val="00CC579A"/>
    <w:rsid w:val="00CE0BDD"/>
    <w:rsid w:val="00CE26B8"/>
    <w:rsid w:val="00CE3C79"/>
    <w:rsid w:val="00CE729E"/>
    <w:rsid w:val="00D736BA"/>
    <w:rsid w:val="00E038A5"/>
    <w:rsid w:val="00E32945"/>
    <w:rsid w:val="00E6534A"/>
    <w:rsid w:val="00EC0CEE"/>
    <w:rsid w:val="00F13AE4"/>
    <w:rsid w:val="00F17344"/>
    <w:rsid w:val="00F41186"/>
    <w:rsid w:val="00F910A8"/>
    <w:rsid w:val="00FE6D80"/>
    <w:rsid w:val="568237BD"/>
    <w:rsid w:val="725B3F31"/>
    <w:rsid w:val="74E90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372548"/>
  <w15:docId w15:val="{5E3F45BC-399E-4D74-B5FC-05AE577D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4" w:qFormat="1"/>
    <w:lsdException w:name="index 5" w:qFormat="1"/>
    <w:lsdException w:name="index 6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 w:qFormat="1"/>
    <w:lsdException w:name="Normal Indent" w:semiHidden="1" w:unhideWhenUsed="1"/>
    <w:lsdException w:name="footnote text" w:qFormat="1"/>
    <w:lsdException w:name="annotation text" w:qFormat="1"/>
    <w:lsdException w:name="header" w:uiPriority="99"/>
    <w:lsdException w:name="footer" w:uiPriority="99"/>
    <w:lsdException w:name="index heading" w:qFormat="1"/>
    <w:lsdException w:name="caption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uiPriority="99"/>
    <w:lsdException w:name="line number" w:semiHidden="1" w:unhideWhenUsed="1"/>
    <w:lsdException w:name="endnote reference" w:semiHidden="1"/>
    <w:lsdException w:name="endnote text" w:semiHidden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f3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ff3"/>
    <w:next w:val="aff3"/>
    <w:link w:val="11"/>
    <w:qFormat/>
    <w:pPr>
      <w:keepNext/>
      <w:keepLines/>
      <w:tabs>
        <w:tab w:val="left" w:pos="432"/>
      </w:tabs>
      <w:spacing w:before="220" w:after="210" w:line="360" w:lineRule="auto"/>
      <w:ind w:firstLine="363"/>
      <w:outlineLvl w:val="0"/>
    </w:pPr>
    <w:rPr>
      <w:b/>
      <w:kern w:val="44"/>
      <w:sz w:val="28"/>
      <w:szCs w:val="22"/>
    </w:rPr>
  </w:style>
  <w:style w:type="paragraph" w:styleId="2">
    <w:name w:val="heading 2"/>
    <w:basedOn w:val="aff3"/>
    <w:next w:val="aff3"/>
    <w:link w:val="21"/>
    <w:unhideWhenUsed/>
    <w:qFormat/>
    <w:pPr>
      <w:keepNext/>
      <w:keepLines/>
      <w:tabs>
        <w:tab w:val="left" w:pos="363"/>
        <w:tab w:val="left" w:pos="575"/>
      </w:tabs>
      <w:spacing w:before="120" w:after="120" w:line="360" w:lineRule="auto"/>
      <w:ind w:firstLine="363"/>
      <w:outlineLvl w:val="1"/>
    </w:pPr>
    <w:rPr>
      <w:b/>
      <w:sz w:val="24"/>
      <w:szCs w:val="22"/>
    </w:rPr>
  </w:style>
  <w:style w:type="paragraph" w:styleId="3">
    <w:name w:val="heading 3"/>
    <w:basedOn w:val="aff3"/>
    <w:next w:val="aff3"/>
    <w:link w:val="31"/>
    <w:unhideWhenUsed/>
    <w:qFormat/>
    <w:pPr>
      <w:keepNext/>
      <w:keepLines/>
      <w:tabs>
        <w:tab w:val="left" w:pos="363"/>
        <w:tab w:val="left" w:pos="720"/>
      </w:tabs>
      <w:spacing w:before="260" w:after="260"/>
      <w:ind w:firstLine="363"/>
      <w:outlineLvl w:val="2"/>
    </w:pPr>
    <w:rPr>
      <w:szCs w:val="22"/>
    </w:rPr>
  </w:style>
  <w:style w:type="paragraph" w:styleId="4">
    <w:name w:val="heading 4"/>
    <w:basedOn w:val="aff3"/>
    <w:next w:val="aff3"/>
    <w:link w:val="41"/>
    <w:unhideWhenUsed/>
    <w:qFormat/>
    <w:pPr>
      <w:keepNext/>
      <w:keepLines/>
      <w:tabs>
        <w:tab w:val="left" w:pos="363"/>
        <w:tab w:val="left" w:pos="864"/>
      </w:tabs>
      <w:spacing w:before="280" w:after="290" w:line="372" w:lineRule="auto"/>
      <w:ind w:firstLine="363"/>
      <w:outlineLvl w:val="3"/>
    </w:pPr>
    <w:rPr>
      <w:rFonts w:ascii="Arial" w:eastAsia="黑体" w:hAnsi="Arial"/>
      <w:b/>
      <w:sz w:val="28"/>
      <w:szCs w:val="22"/>
    </w:rPr>
  </w:style>
  <w:style w:type="paragraph" w:styleId="5">
    <w:name w:val="heading 5"/>
    <w:basedOn w:val="aff3"/>
    <w:next w:val="aff3"/>
    <w:link w:val="51"/>
    <w:unhideWhenUsed/>
    <w:qFormat/>
    <w:pPr>
      <w:keepNext/>
      <w:keepLines/>
      <w:tabs>
        <w:tab w:val="left" w:pos="363"/>
        <w:tab w:val="left" w:pos="1008"/>
      </w:tabs>
      <w:spacing w:before="280" w:after="290" w:line="372" w:lineRule="auto"/>
      <w:ind w:firstLine="363"/>
      <w:outlineLvl w:val="4"/>
    </w:pPr>
    <w:rPr>
      <w:b/>
      <w:sz w:val="28"/>
      <w:szCs w:val="22"/>
    </w:rPr>
  </w:style>
  <w:style w:type="paragraph" w:styleId="6">
    <w:name w:val="heading 6"/>
    <w:basedOn w:val="aff3"/>
    <w:next w:val="aff3"/>
    <w:link w:val="61"/>
    <w:unhideWhenUsed/>
    <w:qFormat/>
    <w:pPr>
      <w:keepNext/>
      <w:keepLines/>
      <w:tabs>
        <w:tab w:val="left" w:pos="363"/>
        <w:tab w:val="left" w:pos="1151"/>
      </w:tabs>
      <w:spacing w:before="240" w:after="64" w:line="316" w:lineRule="auto"/>
      <w:ind w:firstLine="363"/>
      <w:outlineLvl w:val="5"/>
    </w:pPr>
    <w:rPr>
      <w:rFonts w:ascii="Arial" w:eastAsia="黑体" w:hAnsi="Arial"/>
      <w:b/>
      <w:sz w:val="24"/>
      <w:szCs w:val="22"/>
    </w:rPr>
  </w:style>
  <w:style w:type="paragraph" w:styleId="7">
    <w:name w:val="heading 7"/>
    <w:basedOn w:val="aff3"/>
    <w:next w:val="aff3"/>
    <w:link w:val="71"/>
    <w:unhideWhenUsed/>
    <w:qFormat/>
    <w:pPr>
      <w:keepNext/>
      <w:keepLines/>
      <w:tabs>
        <w:tab w:val="left" w:pos="363"/>
        <w:tab w:val="left" w:pos="1296"/>
      </w:tabs>
      <w:spacing w:before="240" w:after="64" w:line="316" w:lineRule="auto"/>
      <w:ind w:firstLine="363"/>
      <w:outlineLvl w:val="6"/>
    </w:pPr>
    <w:rPr>
      <w:b/>
      <w:sz w:val="24"/>
      <w:szCs w:val="22"/>
    </w:rPr>
  </w:style>
  <w:style w:type="paragraph" w:styleId="8">
    <w:name w:val="heading 8"/>
    <w:basedOn w:val="aff3"/>
    <w:next w:val="aff3"/>
    <w:link w:val="81"/>
    <w:unhideWhenUsed/>
    <w:qFormat/>
    <w:pPr>
      <w:keepNext/>
      <w:keepLines/>
      <w:tabs>
        <w:tab w:val="left" w:pos="363"/>
        <w:tab w:val="left" w:pos="1440"/>
      </w:tabs>
      <w:spacing w:before="240" w:after="64" w:line="316" w:lineRule="auto"/>
      <w:ind w:firstLine="363"/>
      <w:outlineLvl w:val="7"/>
    </w:pPr>
    <w:rPr>
      <w:rFonts w:ascii="Arial" w:eastAsia="黑体" w:hAnsi="Arial"/>
      <w:sz w:val="24"/>
      <w:szCs w:val="22"/>
    </w:rPr>
  </w:style>
  <w:style w:type="paragraph" w:styleId="9">
    <w:name w:val="heading 9"/>
    <w:basedOn w:val="aff3"/>
    <w:next w:val="aff3"/>
    <w:link w:val="91"/>
    <w:unhideWhenUsed/>
    <w:qFormat/>
    <w:pPr>
      <w:keepNext/>
      <w:keepLines/>
      <w:tabs>
        <w:tab w:val="left" w:pos="363"/>
        <w:tab w:val="left" w:pos="1583"/>
      </w:tabs>
      <w:spacing w:before="240" w:after="64" w:line="316" w:lineRule="auto"/>
      <w:ind w:firstLine="363"/>
      <w:outlineLvl w:val="8"/>
    </w:pPr>
    <w:rPr>
      <w:rFonts w:ascii="Arial" w:eastAsia="黑体" w:hAnsi="Arial"/>
      <w:szCs w:val="22"/>
    </w:rPr>
  </w:style>
  <w:style w:type="character" w:default="1" w:styleId="aff4">
    <w:name w:val="Default Paragraph Font"/>
    <w:uiPriority w:val="1"/>
    <w:semiHidden/>
    <w:unhideWhenUsed/>
  </w:style>
  <w:style w:type="table" w:default="1" w:styleId="aff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6">
    <w:name w:val="No List"/>
    <w:uiPriority w:val="99"/>
    <w:semiHidden/>
    <w:unhideWhenUsed/>
  </w:style>
  <w:style w:type="paragraph" w:styleId="aff7">
    <w:name w:val="annotation subject"/>
    <w:basedOn w:val="aff8"/>
    <w:next w:val="aff8"/>
    <w:link w:val="12"/>
    <w:uiPriority w:val="99"/>
    <w:qFormat/>
    <w:rPr>
      <w:b/>
      <w:bCs/>
    </w:rPr>
  </w:style>
  <w:style w:type="paragraph" w:styleId="aff8">
    <w:name w:val="annotation text"/>
    <w:basedOn w:val="aff3"/>
    <w:link w:val="13"/>
    <w:qFormat/>
    <w:pPr>
      <w:jc w:val="left"/>
    </w:pPr>
    <w:rPr>
      <w:szCs w:val="22"/>
    </w:rPr>
  </w:style>
  <w:style w:type="paragraph" w:styleId="70">
    <w:name w:val="toc 7"/>
    <w:basedOn w:val="aff3"/>
    <w:next w:val="aff3"/>
    <w:uiPriority w:val="39"/>
    <w:qFormat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80">
    <w:name w:val="index 8"/>
    <w:basedOn w:val="aff3"/>
    <w:next w:val="aff3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aff9">
    <w:name w:val="caption"/>
    <w:basedOn w:val="aff3"/>
    <w:next w:val="aff3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50">
    <w:name w:val="index 5"/>
    <w:basedOn w:val="aff3"/>
    <w:next w:val="aff3"/>
    <w:qFormat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affa">
    <w:name w:val="Document Map"/>
    <w:basedOn w:val="aff3"/>
    <w:link w:val="14"/>
    <w:uiPriority w:val="99"/>
    <w:semiHidden/>
    <w:qFormat/>
    <w:pPr>
      <w:shd w:val="clear" w:color="auto" w:fill="000080"/>
    </w:pPr>
  </w:style>
  <w:style w:type="paragraph" w:styleId="60">
    <w:name w:val="index 6"/>
    <w:basedOn w:val="aff3"/>
    <w:next w:val="aff3"/>
    <w:qFormat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affb">
    <w:name w:val="Body Text"/>
    <w:basedOn w:val="aff3"/>
    <w:link w:val="affc"/>
    <w:qFormat/>
    <w:pPr>
      <w:spacing w:after="120"/>
    </w:pPr>
  </w:style>
  <w:style w:type="paragraph" w:styleId="affd">
    <w:name w:val="Body Text Indent"/>
    <w:basedOn w:val="aff3"/>
    <w:link w:val="15"/>
    <w:qFormat/>
    <w:pPr>
      <w:autoSpaceDE w:val="0"/>
      <w:autoSpaceDN w:val="0"/>
      <w:adjustRightInd w:val="0"/>
      <w:snapToGrid w:val="0"/>
      <w:spacing w:line="360" w:lineRule="auto"/>
      <w:ind w:firstLineChars="200" w:firstLine="420"/>
      <w:jc w:val="left"/>
    </w:pPr>
    <w:rPr>
      <w:kern w:val="0"/>
      <w:szCs w:val="21"/>
    </w:rPr>
  </w:style>
  <w:style w:type="paragraph" w:styleId="40">
    <w:name w:val="index 4"/>
    <w:basedOn w:val="aff3"/>
    <w:next w:val="aff3"/>
    <w:qFormat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2">
    <w:name w:val="toc 5"/>
    <w:basedOn w:val="aff3"/>
    <w:next w:val="aff3"/>
    <w:uiPriority w:val="39"/>
    <w:qFormat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30">
    <w:name w:val="toc 3"/>
    <w:basedOn w:val="aff3"/>
    <w:next w:val="aff3"/>
    <w:uiPriority w:val="39"/>
    <w:qFormat/>
    <w:pPr>
      <w:tabs>
        <w:tab w:val="right" w:leader="dot" w:pos="9241"/>
      </w:tabs>
      <w:ind w:firstLineChars="100" w:firstLine="102"/>
      <w:jc w:val="left"/>
    </w:pPr>
    <w:rPr>
      <w:rFonts w:ascii="宋体"/>
      <w:szCs w:val="21"/>
    </w:rPr>
  </w:style>
  <w:style w:type="paragraph" w:styleId="82">
    <w:name w:val="toc 8"/>
    <w:basedOn w:val="aff3"/>
    <w:next w:val="aff3"/>
    <w:uiPriority w:val="39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32">
    <w:name w:val="index 3"/>
    <w:basedOn w:val="aff3"/>
    <w:next w:val="aff3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affe">
    <w:name w:val="Date"/>
    <w:basedOn w:val="aff3"/>
    <w:next w:val="aff3"/>
    <w:link w:val="16"/>
    <w:uiPriority w:val="99"/>
    <w:qFormat/>
    <w:pPr>
      <w:ind w:leftChars="2500" w:left="100"/>
    </w:pPr>
    <w:rPr>
      <w:szCs w:val="22"/>
    </w:rPr>
  </w:style>
  <w:style w:type="paragraph" w:styleId="afff">
    <w:name w:val="endnote text"/>
    <w:basedOn w:val="aff3"/>
    <w:link w:val="17"/>
    <w:semiHidden/>
    <w:qFormat/>
    <w:pPr>
      <w:snapToGrid w:val="0"/>
      <w:jc w:val="left"/>
    </w:pPr>
  </w:style>
  <w:style w:type="paragraph" w:styleId="afff0">
    <w:name w:val="Balloon Text"/>
    <w:basedOn w:val="aff3"/>
    <w:link w:val="18"/>
    <w:uiPriority w:val="99"/>
    <w:qFormat/>
    <w:rPr>
      <w:sz w:val="18"/>
      <w:szCs w:val="18"/>
    </w:rPr>
  </w:style>
  <w:style w:type="paragraph" w:styleId="afff1">
    <w:name w:val="footer"/>
    <w:basedOn w:val="aff3"/>
    <w:link w:val="19"/>
    <w:uiPriority w:val="99"/>
    <w:pPr>
      <w:snapToGrid w:val="0"/>
      <w:ind w:rightChars="100" w:right="210"/>
      <w:jc w:val="right"/>
    </w:pPr>
    <w:rPr>
      <w:sz w:val="18"/>
      <w:szCs w:val="18"/>
    </w:rPr>
  </w:style>
  <w:style w:type="paragraph" w:styleId="afff2">
    <w:name w:val="header"/>
    <w:basedOn w:val="aff3"/>
    <w:link w:val="1a"/>
    <w:uiPriority w:val="99"/>
    <w:pPr>
      <w:snapToGrid w:val="0"/>
      <w:jc w:val="left"/>
    </w:pPr>
    <w:rPr>
      <w:sz w:val="18"/>
      <w:szCs w:val="18"/>
    </w:rPr>
  </w:style>
  <w:style w:type="paragraph" w:styleId="1b">
    <w:name w:val="toc 1"/>
    <w:basedOn w:val="aff3"/>
    <w:next w:val="aff3"/>
    <w:uiPriority w:val="39"/>
    <w:pPr>
      <w:tabs>
        <w:tab w:val="right" w:leader="dot" w:pos="9241"/>
      </w:tabs>
      <w:spacing w:beforeLines="25" w:afterLines="25"/>
      <w:jc w:val="left"/>
    </w:pPr>
    <w:rPr>
      <w:rFonts w:ascii="宋体"/>
      <w:szCs w:val="21"/>
    </w:rPr>
  </w:style>
  <w:style w:type="paragraph" w:styleId="42">
    <w:name w:val="toc 4"/>
    <w:basedOn w:val="aff3"/>
    <w:next w:val="aff3"/>
    <w:uiPriority w:val="39"/>
    <w:qFormat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afff3">
    <w:name w:val="index heading"/>
    <w:basedOn w:val="aff3"/>
    <w:next w:val="1c"/>
    <w:qFormat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1c">
    <w:name w:val="index 1"/>
    <w:basedOn w:val="aff3"/>
    <w:next w:val="afff4"/>
    <w:qFormat/>
    <w:pPr>
      <w:tabs>
        <w:tab w:val="right" w:leader="dot" w:pos="9299"/>
      </w:tabs>
      <w:jc w:val="left"/>
    </w:pPr>
    <w:rPr>
      <w:rFonts w:ascii="宋体"/>
      <w:szCs w:val="21"/>
    </w:rPr>
  </w:style>
  <w:style w:type="paragraph" w:customStyle="1" w:styleId="afff4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footnote text"/>
    <w:basedOn w:val="aff3"/>
    <w:link w:val="1d"/>
    <w:qFormat/>
    <w:pPr>
      <w:numPr>
        <w:numId w:val="1"/>
      </w:numPr>
      <w:snapToGrid w:val="0"/>
      <w:jc w:val="left"/>
    </w:pPr>
    <w:rPr>
      <w:rFonts w:ascii="宋体"/>
      <w:sz w:val="18"/>
      <w:szCs w:val="18"/>
    </w:rPr>
  </w:style>
  <w:style w:type="paragraph" w:styleId="62">
    <w:name w:val="toc 6"/>
    <w:basedOn w:val="aff3"/>
    <w:next w:val="aff3"/>
    <w:uiPriority w:val="39"/>
    <w:qFormat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72">
    <w:name w:val="index 7"/>
    <w:basedOn w:val="aff3"/>
    <w:next w:val="aff3"/>
    <w:qFormat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3"/>
    <w:next w:val="aff3"/>
    <w:qFormat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5">
    <w:name w:val="table of figures"/>
    <w:basedOn w:val="aff3"/>
    <w:next w:val="aff3"/>
    <w:qFormat/>
    <w:pPr>
      <w:autoSpaceDE w:val="0"/>
      <w:autoSpaceDN w:val="0"/>
      <w:adjustRightInd w:val="0"/>
      <w:snapToGrid w:val="0"/>
      <w:spacing w:line="360" w:lineRule="auto"/>
      <w:ind w:leftChars="200" w:left="200" w:hangingChars="200" w:hanging="200"/>
      <w:jc w:val="left"/>
    </w:pPr>
    <w:rPr>
      <w:kern w:val="0"/>
      <w:szCs w:val="21"/>
    </w:rPr>
  </w:style>
  <w:style w:type="paragraph" w:styleId="20">
    <w:name w:val="toc 2"/>
    <w:basedOn w:val="aff3"/>
    <w:next w:val="aff3"/>
    <w:uiPriority w:val="39"/>
    <w:qFormat/>
    <w:pPr>
      <w:tabs>
        <w:tab w:val="right" w:leader="dot" w:pos="9241"/>
      </w:tabs>
    </w:pPr>
    <w:rPr>
      <w:rFonts w:ascii="宋体"/>
      <w:szCs w:val="21"/>
    </w:rPr>
  </w:style>
  <w:style w:type="paragraph" w:styleId="92">
    <w:name w:val="toc 9"/>
    <w:basedOn w:val="aff3"/>
    <w:next w:val="aff3"/>
    <w:uiPriority w:val="39"/>
    <w:qFormat/>
    <w:pPr>
      <w:ind w:left="1470"/>
      <w:jc w:val="left"/>
    </w:pPr>
    <w:rPr>
      <w:sz w:val="20"/>
      <w:szCs w:val="20"/>
    </w:rPr>
  </w:style>
  <w:style w:type="paragraph" w:styleId="22">
    <w:name w:val="index 2"/>
    <w:basedOn w:val="aff3"/>
    <w:next w:val="aff3"/>
    <w:qFormat/>
    <w:pPr>
      <w:ind w:left="420" w:hanging="210"/>
      <w:jc w:val="left"/>
    </w:pPr>
    <w:rPr>
      <w:rFonts w:ascii="Calibri" w:hAnsi="Calibri"/>
      <w:sz w:val="20"/>
      <w:szCs w:val="20"/>
    </w:rPr>
  </w:style>
  <w:style w:type="character" w:styleId="afff6">
    <w:name w:val="endnote reference"/>
    <w:semiHidden/>
    <w:rPr>
      <w:vertAlign w:val="superscript"/>
    </w:rPr>
  </w:style>
  <w:style w:type="character" w:styleId="afff7">
    <w:name w:val="page number"/>
    <w:rPr>
      <w:rFonts w:ascii="Times New Roman" w:eastAsia="宋体" w:hAnsi="Times New Roman" w:cs="Times New Roman" w:hint="default"/>
      <w:sz w:val="18"/>
    </w:rPr>
  </w:style>
  <w:style w:type="character" w:styleId="afff8">
    <w:name w:val="FollowedHyperlink"/>
    <w:qFormat/>
    <w:rPr>
      <w:color w:val="800080"/>
      <w:u w:val="single"/>
    </w:rPr>
  </w:style>
  <w:style w:type="character" w:styleId="afff9">
    <w:name w:val="Hyperlink"/>
    <w:uiPriority w:val="99"/>
    <w:qFormat/>
    <w:rPr>
      <w:color w:val="0000FF"/>
      <w:spacing w:val="0"/>
      <w:w w:val="100"/>
      <w:szCs w:val="21"/>
      <w:u w:val="single"/>
    </w:rPr>
  </w:style>
  <w:style w:type="character" w:styleId="afffa">
    <w:name w:val="annotation reference"/>
    <w:uiPriority w:val="99"/>
    <w:rPr>
      <w:sz w:val="21"/>
      <w:szCs w:val="21"/>
    </w:rPr>
  </w:style>
  <w:style w:type="character" w:styleId="afffb">
    <w:name w:val="footnote reference"/>
    <w:semiHidden/>
    <w:rPr>
      <w:vertAlign w:val="superscript"/>
    </w:rPr>
  </w:style>
  <w:style w:type="table" w:styleId="afffc">
    <w:name w:val="Table Grid"/>
    <w:basedOn w:val="aff5"/>
    <w:uiPriority w:val="59"/>
    <w:qFormat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e">
    <w:name w:val="标题 1 字符"/>
    <w:rPr>
      <w:b/>
      <w:bCs/>
      <w:kern w:val="44"/>
      <w:sz w:val="44"/>
      <w:szCs w:val="44"/>
    </w:rPr>
  </w:style>
  <w:style w:type="character" w:customStyle="1" w:styleId="23">
    <w:name w:val="标题 2 字符"/>
    <w:semiHidden/>
    <w:rPr>
      <w:rFonts w:ascii="等线 Light" w:eastAsia="等线 Light" w:hAnsi="等线 Light" w:cs="Times New Roman" w:hint="eastAsia"/>
      <w:b/>
      <w:bCs/>
      <w:kern w:val="2"/>
      <w:sz w:val="32"/>
      <w:szCs w:val="32"/>
    </w:rPr>
  </w:style>
  <w:style w:type="character" w:customStyle="1" w:styleId="31">
    <w:name w:val="标题 3 字符1"/>
    <w:link w:val="3"/>
    <w:locked/>
    <w:rPr>
      <w:b/>
      <w:kern w:val="2"/>
      <w:sz w:val="21"/>
      <w:szCs w:val="22"/>
    </w:rPr>
  </w:style>
  <w:style w:type="character" w:customStyle="1" w:styleId="33">
    <w:name w:val="标题 3 字符"/>
    <w:semiHidden/>
    <w:qFormat/>
    <w:rPr>
      <w:b/>
      <w:bCs/>
      <w:kern w:val="2"/>
      <w:sz w:val="32"/>
      <w:szCs w:val="32"/>
    </w:rPr>
  </w:style>
  <w:style w:type="character" w:customStyle="1" w:styleId="43">
    <w:name w:val="标题 4 字符"/>
    <w:semiHidden/>
    <w:rPr>
      <w:rFonts w:ascii="等线 Light" w:eastAsia="等线 Light" w:hAnsi="等线 Light" w:cs="Times New Roman" w:hint="eastAsia"/>
      <w:b/>
      <w:bCs/>
      <w:kern w:val="2"/>
      <w:sz w:val="28"/>
      <w:szCs w:val="28"/>
    </w:rPr>
  </w:style>
  <w:style w:type="character" w:customStyle="1" w:styleId="53">
    <w:name w:val="标题 5 字符"/>
    <w:semiHidden/>
    <w:rPr>
      <w:b/>
      <w:bCs/>
      <w:kern w:val="2"/>
      <w:sz w:val="28"/>
      <w:szCs w:val="28"/>
    </w:rPr>
  </w:style>
  <w:style w:type="character" w:customStyle="1" w:styleId="63">
    <w:name w:val="标题 6 字符"/>
    <w:semiHidden/>
    <w:rPr>
      <w:rFonts w:ascii="等线 Light" w:eastAsia="等线 Light" w:hAnsi="等线 Light" w:cs="Times New Roman" w:hint="eastAsia"/>
      <w:b/>
      <w:bCs/>
      <w:kern w:val="2"/>
      <w:sz w:val="24"/>
      <w:szCs w:val="24"/>
    </w:rPr>
  </w:style>
  <w:style w:type="paragraph" w:customStyle="1" w:styleId="msonormal0">
    <w:name w:val="msonormal"/>
    <w:basedOn w:val="aff3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3">
    <w:name w:val="标题 7 字符"/>
    <w:semiHidden/>
    <w:qFormat/>
    <w:rPr>
      <w:b/>
      <w:bCs/>
      <w:kern w:val="2"/>
      <w:sz w:val="24"/>
      <w:szCs w:val="24"/>
    </w:rPr>
  </w:style>
  <w:style w:type="character" w:customStyle="1" w:styleId="83">
    <w:name w:val="标题 8 字符"/>
    <w:semiHidden/>
    <w:rPr>
      <w:rFonts w:ascii="等线 Light" w:eastAsia="等线 Light" w:hAnsi="等线 Light" w:cs="Times New Roman" w:hint="eastAsia"/>
      <w:kern w:val="2"/>
      <w:sz w:val="24"/>
      <w:szCs w:val="24"/>
    </w:rPr>
  </w:style>
  <w:style w:type="character" w:customStyle="1" w:styleId="93">
    <w:name w:val="标题 9 字符"/>
    <w:semiHidden/>
    <w:qFormat/>
    <w:rPr>
      <w:rFonts w:ascii="等线 Light" w:eastAsia="等线 Light" w:hAnsi="等线 Light" w:cs="Times New Roman" w:hint="eastAsia"/>
      <w:kern w:val="2"/>
      <w:sz w:val="21"/>
      <w:szCs w:val="21"/>
    </w:rPr>
  </w:style>
  <w:style w:type="character" w:customStyle="1" w:styleId="afffd">
    <w:name w:val="脚注文本 字符"/>
    <w:basedOn w:val="aff4"/>
    <w:qFormat/>
    <w:rPr>
      <w:kern w:val="2"/>
      <w:lang w:eastAsia="zh-CN"/>
    </w:rPr>
  </w:style>
  <w:style w:type="character" w:customStyle="1" w:styleId="afffe">
    <w:name w:val="批注文字 字符"/>
    <w:rPr>
      <w:kern w:val="2"/>
      <w:sz w:val="21"/>
      <w:szCs w:val="24"/>
    </w:rPr>
  </w:style>
  <w:style w:type="character" w:customStyle="1" w:styleId="affff">
    <w:name w:val="页眉 字符"/>
    <w:basedOn w:val="aff4"/>
    <w:uiPriority w:val="99"/>
    <w:qFormat/>
    <w:rPr>
      <w:kern w:val="2"/>
      <w:sz w:val="21"/>
      <w:szCs w:val="24"/>
      <w:lang w:eastAsia="zh-CN"/>
    </w:rPr>
  </w:style>
  <w:style w:type="character" w:customStyle="1" w:styleId="affff0">
    <w:name w:val="页脚 字符"/>
    <w:basedOn w:val="aff4"/>
    <w:uiPriority w:val="99"/>
    <w:qFormat/>
    <w:rPr>
      <w:kern w:val="2"/>
      <w:sz w:val="21"/>
      <w:szCs w:val="24"/>
      <w:lang w:eastAsia="zh-CN"/>
    </w:rPr>
  </w:style>
  <w:style w:type="character" w:customStyle="1" w:styleId="affff1">
    <w:name w:val="尾注文本 字符"/>
    <w:basedOn w:val="aff4"/>
    <w:rPr>
      <w:kern w:val="2"/>
      <w:lang w:eastAsia="zh-CN"/>
    </w:rPr>
  </w:style>
  <w:style w:type="character" w:customStyle="1" w:styleId="affc">
    <w:name w:val="正文文本 字符"/>
    <w:link w:val="affb"/>
    <w:qFormat/>
    <w:locked/>
    <w:rPr>
      <w:kern w:val="2"/>
      <w:sz w:val="21"/>
      <w:szCs w:val="24"/>
    </w:rPr>
  </w:style>
  <w:style w:type="character" w:customStyle="1" w:styleId="affff2">
    <w:name w:val="正文文本缩进 字符"/>
    <w:qFormat/>
    <w:rPr>
      <w:kern w:val="2"/>
      <w:sz w:val="21"/>
      <w:szCs w:val="24"/>
    </w:rPr>
  </w:style>
  <w:style w:type="character" w:customStyle="1" w:styleId="affff3">
    <w:name w:val="日期 字符"/>
    <w:uiPriority w:val="99"/>
    <w:qFormat/>
    <w:rPr>
      <w:kern w:val="2"/>
      <w:sz w:val="21"/>
      <w:szCs w:val="24"/>
    </w:rPr>
  </w:style>
  <w:style w:type="character" w:customStyle="1" w:styleId="affff4">
    <w:name w:val="文档结构图 字符"/>
    <w:basedOn w:val="aff4"/>
    <w:uiPriority w:val="99"/>
    <w:qFormat/>
    <w:rPr>
      <w:rFonts w:ascii="Microsoft YaHei UI" w:eastAsia="Microsoft YaHei UI"/>
      <w:kern w:val="2"/>
      <w:sz w:val="18"/>
      <w:szCs w:val="18"/>
      <w:lang w:eastAsia="zh-CN"/>
    </w:rPr>
  </w:style>
  <w:style w:type="character" w:customStyle="1" w:styleId="affff5">
    <w:name w:val="批注主题 字符"/>
    <w:uiPriority w:val="99"/>
    <w:qFormat/>
    <w:rPr>
      <w:b/>
      <w:bCs/>
      <w:kern w:val="2"/>
      <w:sz w:val="21"/>
      <w:szCs w:val="24"/>
    </w:rPr>
  </w:style>
  <w:style w:type="character" w:customStyle="1" w:styleId="affff6">
    <w:name w:val="批注框文本 字符"/>
    <w:uiPriority w:val="99"/>
    <w:qFormat/>
    <w:rPr>
      <w:kern w:val="2"/>
      <w:sz w:val="18"/>
      <w:szCs w:val="18"/>
    </w:rPr>
  </w:style>
  <w:style w:type="paragraph" w:customStyle="1" w:styleId="1f">
    <w:name w:val="修订1"/>
    <w:semiHidden/>
    <w:pPr>
      <w:snapToGrid w:val="0"/>
    </w:pPr>
    <w:rPr>
      <w:sz w:val="21"/>
      <w:szCs w:val="21"/>
    </w:rPr>
  </w:style>
  <w:style w:type="paragraph" w:customStyle="1" w:styleId="1f0">
    <w:name w:val="列出段落1"/>
    <w:basedOn w:val="aff3"/>
    <w:uiPriority w:val="99"/>
    <w:qFormat/>
    <w:pPr>
      <w:ind w:firstLineChars="200" w:firstLine="420"/>
    </w:pPr>
    <w:rPr>
      <w:szCs w:val="22"/>
    </w:rPr>
  </w:style>
  <w:style w:type="paragraph" w:customStyle="1" w:styleId="TOC1">
    <w:name w:val="TOC 标题1"/>
    <w:basedOn w:val="10"/>
    <w:next w:val="aff3"/>
    <w:unhideWhenUsed/>
    <w:qFormat/>
    <w:pPr>
      <w:widowControl/>
      <w:spacing w:before="480" w:after="0" w:line="276" w:lineRule="auto"/>
      <w:ind w:firstLine="0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character" w:customStyle="1" w:styleId="Char">
    <w:name w:val="段 Char"/>
    <w:link w:val="afff4"/>
    <w:qFormat/>
    <w:locked/>
    <w:rPr>
      <w:rFonts w:ascii="宋体" w:eastAsia="宋体" w:hAnsi="宋体" w:hint="eastAsia"/>
      <w:sz w:val="21"/>
      <w:lang w:val="en-US" w:eastAsia="zh-CN" w:bidi="ar-SA"/>
    </w:rPr>
  </w:style>
  <w:style w:type="paragraph" w:customStyle="1" w:styleId="a6">
    <w:name w:val="一级条标题"/>
    <w:next w:val="afff4"/>
    <w:qFormat/>
    <w:pPr>
      <w:numPr>
        <w:ilvl w:val="1"/>
        <w:numId w:val="2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ff7">
    <w:name w:val="标准书脚_奇数页"/>
    <w:qFormat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ff8">
    <w:name w:val="标准书眉_奇数页"/>
    <w:next w:val="aff3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sz w:val="21"/>
      <w:szCs w:val="21"/>
    </w:rPr>
  </w:style>
  <w:style w:type="paragraph" w:customStyle="1" w:styleId="a5">
    <w:name w:val="章标题"/>
    <w:next w:val="afff4"/>
    <w:qFormat/>
    <w:pPr>
      <w:numPr>
        <w:numId w:val="2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7">
    <w:name w:val="二级条标题"/>
    <w:basedOn w:val="a6"/>
    <w:next w:val="afff4"/>
    <w:qFormat/>
    <w:pPr>
      <w:numPr>
        <w:ilvl w:val="2"/>
      </w:numPr>
      <w:outlineLvl w:val="3"/>
    </w:pPr>
  </w:style>
  <w:style w:type="paragraph" w:customStyle="1" w:styleId="24">
    <w:name w:val="封面标准号2"/>
    <w:qFormat/>
    <w:pPr>
      <w:framePr w:w="9140" w:h="1242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d">
    <w:name w:val="列项——（一级）"/>
    <w:qFormat/>
    <w:pPr>
      <w:widowControl w:val="0"/>
      <w:numPr>
        <w:numId w:val="3"/>
      </w:numPr>
      <w:jc w:val="both"/>
    </w:pPr>
    <w:rPr>
      <w:rFonts w:ascii="宋体"/>
      <w:sz w:val="21"/>
    </w:rPr>
  </w:style>
  <w:style w:type="paragraph" w:customStyle="1" w:styleId="ae">
    <w:name w:val="列项●（二级）"/>
    <w:qFormat/>
    <w:pPr>
      <w:numPr>
        <w:ilvl w:val="1"/>
        <w:numId w:val="3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ff9">
    <w:name w:val="目次、标准名称标题"/>
    <w:basedOn w:val="aff3"/>
    <w:next w:val="afff4"/>
    <w:qFormat/>
    <w:pPr>
      <w:keepNext/>
      <w:pageBreakBefore/>
      <w:widowControl/>
      <w:shd w:val="clear" w:color="auto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ffa">
    <w:name w:val="三级条标题"/>
    <w:basedOn w:val="a7"/>
    <w:next w:val="afff4"/>
    <w:qFormat/>
    <w:pPr>
      <w:numPr>
        <w:ilvl w:val="0"/>
        <w:numId w:val="0"/>
      </w:numPr>
      <w:outlineLvl w:val="4"/>
    </w:pPr>
  </w:style>
  <w:style w:type="paragraph" w:customStyle="1" w:styleId="affffb">
    <w:name w:val="示例内容"/>
    <w:qFormat/>
    <w:pPr>
      <w:ind w:firstLineChars="200" w:firstLine="200"/>
    </w:pPr>
    <w:rPr>
      <w:rFonts w:ascii="宋体"/>
      <w:sz w:val="18"/>
      <w:szCs w:val="18"/>
    </w:rPr>
  </w:style>
  <w:style w:type="paragraph" w:customStyle="1" w:styleId="a1">
    <w:name w:val="示例"/>
    <w:next w:val="affffb"/>
    <w:pPr>
      <w:widowControl w:val="0"/>
      <w:numPr>
        <w:numId w:val="4"/>
      </w:numPr>
      <w:jc w:val="both"/>
    </w:pPr>
    <w:rPr>
      <w:rFonts w:ascii="宋体"/>
      <w:sz w:val="18"/>
      <w:szCs w:val="18"/>
    </w:rPr>
  </w:style>
  <w:style w:type="paragraph" w:customStyle="1" w:styleId="af3">
    <w:name w:val="数字编号列项（二级）"/>
    <w:qFormat/>
    <w:pPr>
      <w:numPr>
        <w:ilvl w:val="1"/>
        <w:numId w:val="5"/>
      </w:numPr>
      <w:jc w:val="both"/>
    </w:pPr>
    <w:rPr>
      <w:rFonts w:ascii="宋体"/>
      <w:sz w:val="21"/>
    </w:rPr>
  </w:style>
  <w:style w:type="paragraph" w:customStyle="1" w:styleId="a8">
    <w:name w:val="四级条标题"/>
    <w:basedOn w:val="affffa"/>
    <w:next w:val="afff4"/>
    <w:qFormat/>
    <w:pPr>
      <w:numPr>
        <w:ilvl w:val="4"/>
        <w:numId w:val="2"/>
      </w:numPr>
      <w:outlineLvl w:val="5"/>
    </w:pPr>
  </w:style>
  <w:style w:type="paragraph" w:customStyle="1" w:styleId="a9">
    <w:name w:val="五级条标题"/>
    <w:basedOn w:val="a8"/>
    <w:next w:val="afff4"/>
    <w:qFormat/>
    <w:pPr>
      <w:numPr>
        <w:ilvl w:val="5"/>
      </w:numPr>
      <w:outlineLvl w:val="6"/>
    </w:pPr>
  </w:style>
  <w:style w:type="paragraph" w:customStyle="1" w:styleId="aff2">
    <w:name w:val="注："/>
    <w:next w:val="afff4"/>
    <w:qFormat/>
    <w:pPr>
      <w:widowControl w:val="0"/>
      <w:numPr>
        <w:numId w:val="6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qFormat/>
    <w:pPr>
      <w:widowControl w:val="0"/>
      <w:numPr>
        <w:numId w:val="7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2">
    <w:name w:val="字母编号列项（一级）"/>
    <w:qFormat/>
    <w:pPr>
      <w:numPr>
        <w:numId w:val="5"/>
      </w:numPr>
      <w:jc w:val="both"/>
    </w:pPr>
    <w:rPr>
      <w:rFonts w:ascii="宋体"/>
      <w:sz w:val="21"/>
    </w:rPr>
  </w:style>
  <w:style w:type="paragraph" w:customStyle="1" w:styleId="af">
    <w:name w:val="列项◆（三级）"/>
    <w:basedOn w:val="aff3"/>
    <w:pPr>
      <w:numPr>
        <w:ilvl w:val="2"/>
        <w:numId w:val="3"/>
      </w:numPr>
    </w:pPr>
    <w:rPr>
      <w:rFonts w:ascii="宋体"/>
      <w:szCs w:val="21"/>
    </w:rPr>
  </w:style>
  <w:style w:type="paragraph" w:customStyle="1" w:styleId="affffc">
    <w:name w:val="编号列项（三级）"/>
    <w:qFormat/>
    <w:rPr>
      <w:rFonts w:ascii="宋体"/>
      <w:sz w:val="21"/>
    </w:rPr>
  </w:style>
  <w:style w:type="paragraph" w:customStyle="1" w:styleId="af4">
    <w:name w:val="示例×："/>
    <w:basedOn w:val="a5"/>
    <w:qFormat/>
    <w:pPr>
      <w:numPr>
        <w:numId w:val="8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ffd">
    <w:name w:val="二级无"/>
    <w:basedOn w:val="a7"/>
    <w:qFormat/>
    <w:pPr>
      <w:spacing w:beforeLines="0" w:afterLines="0"/>
    </w:pPr>
    <w:rPr>
      <w:rFonts w:ascii="宋体" w:eastAsia="宋体"/>
    </w:rPr>
  </w:style>
  <w:style w:type="paragraph" w:customStyle="1" w:styleId="aa">
    <w:name w:val="注：（正文）"/>
    <w:basedOn w:val="aff2"/>
    <w:next w:val="afff4"/>
    <w:qFormat/>
    <w:pPr>
      <w:numPr>
        <w:numId w:val="9"/>
      </w:numPr>
    </w:pPr>
  </w:style>
  <w:style w:type="paragraph" w:customStyle="1" w:styleId="a4">
    <w:name w:val="注×：（正文）"/>
    <w:qFormat/>
    <w:pPr>
      <w:numPr>
        <w:numId w:val="10"/>
      </w:numPr>
      <w:jc w:val="both"/>
    </w:pPr>
    <w:rPr>
      <w:rFonts w:ascii="宋体"/>
      <w:sz w:val="18"/>
      <w:szCs w:val="18"/>
    </w:rPr>
  </w:style>
  <w:style w:type="paragraph" w:customStyle="1" w:styleId="affffe">
    <w:name w:val="标准标志"/>
    <w:next w:val="aff3"/>
    <w:qFormat/>
    <w:pPr>
      <w:framePr w:w="2546" w:h="1389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ff">
    <w:name w:val="标准称谓"/>
    <w:next w:val="aff3"/>
    <w:qFormat/>
    <w:pPr>
      <w:framePr w:w="9639" w:h="624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ff0">
    <w:name w:val="标准书脚_偶数页"/>
    <w:qFormat/>
    <w:pPr>
      <w:spacing w:before="120"/>
      <w:ind w:left="221"/>
    </w:pPr>
    <w:rPr>
      <w:rFonts w:ascii="宋体"/>
      <w:sz w:val="18"/>
      <w:szCs w:val="18"/>
    </w:rPr>
  </w:style>
  <w:style w:type="paragraph" w:customStyle="1" w:styleId="afffff1">
    <w:name w:val="标准书眉_偶数页"/>
    <w:basedOn w:val="affff8"/>
    <w:next w:val="aff3"/>
    <w:qFormat/>
    <w:pPr>
      <w:jc w:val="left"/>
    </w:pPr>
  </w:style>
  <w:style w:type="paragraph" w:customStyle="1" w:styleId="afffff2">
    <w:name w:val="标准书眉一"/>
    <w:qFormat/>
    <w:pPr>
      <w:jc w:val="both"/>
    </w:pPr>
  </w:style>
  <w:style w:type="paragraph" w:customStyle="1" w:styleId="afffff3">
    <w:name w:val="参考文献"/>
    <w:basedOn w:val="aff3"/>
    <w:next w:val="afff4"/>
    <w:qFormat/>
    <w:pPr>
      <w:keepNext/>
      <w:pageBreakBefore/>
      <w:widowControl/>
      <w:shd w:val="clear" w:color="auto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f4">
    <w:name w:val="参考文献、索引标题"/>
    <w:basedOn w:val="aff3"/>
    <w:next w:val="afff4"/>
    <w:pPr>
      <w:keepNext/>
      <w:pageBreakBefore/>
      <w:widowControl/>
      <w:shd w:val="clear" w:color="auto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f5">
    <w:name w:val="发布部门"/>
    <w:next w:val="afff4"/>
    <w:qFormat/>
    <w:pPr>
      <w:framePr w:w="7938" w:h="1134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ff6">
    <w:name w:val="发布日期"/>
    <w:qFormat/>
    <w:pPr>
      <w:framePr w:w="3997" w:h="471" w:vSpace="181" w:wrap="around" w:hAnchor="page" w:x="7089" w:y="14097" w:anchorLock="1"/>
    </w:pPr>
    <w:rPr>
      <w:rFonts w:eastAsia="黑体"/>
      <w:sz w:val="28"/>
    </w:rPr>
  </w:style>
  <w:style w:type="paragraph" w:customStyle="1" w:styleId="afffff7">
    <w:name w:val="封面标准代替信息"/>
    <w:pPr>
      <w:framePr w:w="9140" w:h="1242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f1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</w:pPr>
    <w:rPr>
      <w:sz w:val="28"/>
    </w:rPr>
  </w:style>
  <w:style w:type="paragraph" w:customStyle="1" w:styleId="afffff8">
    <w:name w:val="封面标准名称"/>
    <w:qFormat/>
    <w:pPr>
      <w:framePr w:w="9639" w:h="6917" w:wrap="around" w:vAnchor="page" w:hAnchor="page" w:xAlign="center" w:y="6408" w:anchorLock="1"/>
      <w:widowControl w:val="0"/>
      <w:spacing w:line="680" w:lineRule="exact"/>
      <w:jc w:val="center"/>
    </w:pPr>
    <w:rPr>
      <w:rFonts w:ascii="黑体" w:eastAsia="黑体"/>
      <w:sz w:val="52"/>
    </w:rPr>
  </w:style>
  <w:style w:type="paragraph" w:customStyle="1" w:styleId="afffff9">
    <w:name w:val="封面标准英文名称"/>
    <w:basedOn w:val="afffff8"/>
    <w:qFormat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ffa">
    <w:name w:val="封面一致性程度标识"/>
    <w:basedOn w:val="afffff9"/>
    <w:qFormat/>
    <w:pPr>
      <w:framePr w:wrap="around"/>
      <w:spacing w:before="440"/>
    </w:pPr>
    <w:rPr>
      <w:rFonts w:ascii="宋体" w:eastAsia="宋体"/>
    </w:rPr>
  </w:style>
  <w:style w:type="paragraph" w:customStyle="1" w:styleId="afffffb">
    <w:name w:val="封面标准文稿类别"/>
    <w:basedOn w:val="afffffa"/>
    <w:qFormat/>
    <w:pPr>
      <w:framePr w:wrap="around"/>
      <w:spacing w:after="160" w:line="240" w:lineRule="auto"/>
    </w:pPr>
    <w:rPr>
      <w:sz w:val="24"/>
    </w:rPr>
  </w:style>
  <w:style w:type="paragraph" w:customStyle="1" w:styleId="afffffc">
    <w:name w:val="封面标准文稿编辑信息"/>
    <w:basedOn w:val="afffffb"/>
    <w:qFormat/>
    <w:pPr>
      <w:framePr w:wrap="around"/>
      <w:spacing w:before="180" w:line="180" w:lineRule="exact"/>
    </w:pPr>
    <w:rPr>
      <w:sz w:val="21"/>
    </w:rPr>
  </w:style>
  <w:style w:type="paragraph" w:customStyle="1" w:styleId="afffffd">
    <w:name w:val="封面正文"/>
    <w:pPr>
      <w:jc w:val="both"/>
    </w:pPr>
  </w:style>
  <w:style w:type="paragraph" w:customStyle="1" w:styleId="af8">
    <w:name w:val="附录标识"/>
    <w:basedOn w:val="aff3"/>
    <w:next w:val="afff4"/>
    <w:qFormat/>
    <w:pPr>
      <w:keepNext/>
      <w:widowControl/>
      <w:numPr>
        <w:numId w:val="11"/>
      </w:numPr>
      <w:shd w:val="clear" w:color="auto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fe">
    <w:name w:val="附录标题"/>
    <w:basedOn w:val="afff4"/>
    <w:next w:val="afff4"/>
    <w:qFormat/>
    <w:pPr>
      <w:ind w:firstLineChars="0" w:firstLine="0"/>
      <w:jc w:val="center"/>
    </w:pPr>
    <w:rPr>
      <w:rFonts w:ascii="黑体" w:eastAsia="黑体"/>
    </w:rPr>
  </w:style>
  <w:style w:type="paragraph" w:customStyle="1" w:styleId="af5">
    <w:name w:val="附录表标号"/>
    <w:basedOn w:val="aff3"/>
    <w:next w:val="afff4"/>
    <w:qFormat/>
    <w:pPr>
      <w:numPr>
        <w:numId w:val="12"/>
      </w:numPr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6">
    <w:name w:val="附录表标题"/>
    <w:basedOn w:val="aff3"/>
    <w:next w:val="afff4"/>
    <w:qFormat/>
    <w:pPr>
      <w:numPr>
        <w:ilvl w:val="1"/>
        <w:numId w:val="12"/>
      </w:numPr>
      <w:tabs>
        <w:tab w:val="left" w:pos="180"/>
      </w:tabs>
      <w:spacing w:beforeLines="50" w:afterLines="50"/>
      <w:ind w:firstLine="0"/>
      <w:jc w:val="center"/>
    </w:pPr>
    <w:rPr>
      <w:rFonts w:ascii="黑体" w:eastAsia="黑体"/>
      <w:szCs w:val="21"/>
    </w:rPr>
  </w:style>
  <w:style w:type="paragraph" w:customStyle="1" w:styleId="afb">
    <w:name w:val="附录二级条标题"/>
    <w:basedOn w:val="aff3"/>
    <w:next w:val="afff4"/>
    <w:qFormat/>
    <w:pPr>
      <w:widowControl/>
      <w:numPr>
        <w:ilvl w:val="3"/>
        <w:numId w:val="1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outlineLvl w:val="3"/>
    </w:pPr>
    <w:rPr>
      <w:rFonts w:ascii="黑体" w:eastAsia="黑体"/>
      <w:kern w:val="21"/>
      <w:szCs w:val="20"/>
    </w:rPr>
  </w:style>
  <w:style w:type="paragraph" w:customStyle="1" w:styleId="affffff">
    <w:name w:val="附录二级无"/>
    <w:basedOn w:val="afb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character" w:customStyle="1" w:styleId="Char0">
    <w:name w:val="附录公式 Char"/>
    <w:basedOn w:val="Char"/>
    <w:link w:val="affffff0"/>
    <w:qFormat/>
    <w:locked/>
    <w:rPr>
      <w:rFonts w:ascii="宋体" w:eastAsia="宋体" w:hAnsi="宋体" w:hint="eastAsia"/>
      <w:sz w:val="21"/>
      <w:lang w:val="en-US" w:eastAsia="zh-CN" w:bidi="ar-SA"/>
    </w:rPr>
  </w:style>
  <w:style w:type="paragraph" w:customStyle="1" w:styleId="affffff0">
    <w:name w:val="附录公式"/>
    <w:basedOn w:val="afff4"/>
    <w:next w:val="afff4"/>
    <w:link w:val="Char0"/>
    <w:qFormat/>
  </w:style>
  <w:style w:type="paragraph" w:customStyle="1" w:styleId="affffff1">
    <w:name w:val="附录公式编号制表符"/>
    <w:basedOn w:val="aff3"/>
    <w:next w:val="afff4"/>
    <w:qFormat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afc">
    <w:name w:val="附录三级条标题"/>
    <w:basedOn w:val="afb"/>
    <w:next w:val="afff4"/>
    <w:qFormat/>
    <w:pPr>
      <w:numPr>
        <w:ilvl w:val="4"/>
      </w:numPr>
      <w:outlineLvl w:val="4"/>
    </w:pPr>
  </w:style>
  <w:style w:type="paragraph" w:customStyle="1" w:styleId="affffff2">
    <w:name w:val="附录三级无"/>
    <w:basedOn w:val="afc"/>
    <w:qFormat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1">
    <w:name w:val="附录数字编号列项（二级）"/>
    <w:qFormat/>
    <w:pPr>
      <w:numPr>
        <w:ilvl w:val="1"/>
        <w:numId w:val="13"/>
      </w:numPr>
    </w:pPr>
    <w:rPr>
      <w:rFonts w:ascii="宋体"/>
      <w:sz w:val="21"/>
    </w:rPr>
  </w:style>
  <w:style w:type="paragraph" w:customStyle="1" w:styleId="afd">
    <w:name w:val="附录四级条标题"/>
    <w:basedOn w:val="afc"/>
    <w:next w:val="afff4"/>
    <w:pPr>
      <w:numPr>
        <w:ilvl w:val="5"/>
      </w:numPr>
      <w:outlineLvl w:val="5"/>
    </w:pPr>
  </w:style>
  <w:style w:type="paragraph" w:customStyle="1" w:styleId="affffff3">
    <w:name w:val="附录四级无"/>
    <w:basedOn w:val="afd"/>
    <w:qFormat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b">
    <w:name w:val="附录图标号"/>
    <w:basedOn w:val="aff3"/>
    <w:qFormat/>
    <w:pPr>
      <w:keepNext/>
      <w:pageBreakBefore/>
      <w:widowControl/>
      <w:numPr>
        <w:numId w:val="14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c">
    <w:name w:val="附录图标题"/>
    <w:basedOn w:val="aff3"/>
    <w:next w:val="afff4"/>
    <w:qFormat/>
    <w:pPr>
      <w:numPr>
        <w:ilvl w:val="1"/>
        <w:numId w:val="14"/>
      </w:numPr>
      <w:tabs>
        <w:tab w:val="left" w:pos="363"/>
      </w:tabs>
      <w:spacing w:beforeLines="50" w:afterLines="50"/>
      <w:ind w:firstLine="0"/>
      <w:jc w:val="center"/>
    </w:pPr>
    <w:rPr>
      <w:rFonts w:ascii="黑体" w:eastAsia="黑体"/>
      <w:szCs w:val="21"/>
    </w:rPr>
  </w:style>
  <w:style w:type="paragraph" w:customStyle="1" w:styleId="afe">
    <w:name w:val="附录五级条标题"/>
    <w:basedOn w:val="afd"/>
    <w:next w:val="afff4"/>
    <w:qFormat/>
    <w:pPr>
      <w:numPr>
        <w:ilvl w:val="6"/>
      </w:numPr>
      <w:outlineLvl w:val="6"/>
    </w:pPr>
  </w:style>
  <w:style w:type="paragraph" w:customStyle="1" w:styleId="affffff4">
    <w:name w:val="附录五级无"/>
    <w:basedOn w:val="afe"/>
    <w:qFormat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9">
    <w:name w:val="附录章标题"/>
    <w:next w:val="afff4"/>
    <w:qFormat/>
    <w:pPr>
      <w:numPr>
        <w:ilvl w:val="1"/>
        <w:numId w:val="11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outlineLvl w:val="1"/>
    </w:pPr>
    <w:rPr>
      <w:rFonts w:ascii="黑体" w:eastAsia="黑体"/>
      <w:kern w:val="21"/>
      <w:sz w:val="21"/>
    </w:rPr>
  </w:style>
  <w:style w:type="paragraph" w:customStyle="1" w:styleId="afa">
    <w:name w:val="附录一级条标题"/>
    <w:basedOn w:val="af9"/>
    <w:next w:val="afff4"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affffff5">
    <w:name w:val="附录一级无"/>
    <w:basedOn w:val="afa"/>
    <w:qFormat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0">
    <w:name w:val="附录字母编号列项（一级）"/>
    <w:qFormat/>
    <w:pPr>
      <w:numPr>
        <w:numId w:val="13"/>
      </w:numPr>
    </w:pPr>
    <w:rPr>
      <w:rFonts w:ascii="宋体"/>
      <w:sz w:val="21"/>
    </w:rPr>
  </w:style>
  <w:style w:type="paragraph" w:customStyle="1" w:styleId="affffff6">
    <w:name w:val="列项说明"/>
    <w:basedOn w:val="aff3"/>
    <w:pPr>
      <w:adjustRightInd w:val="0"/>
      <w:spacing w:line="320" w:lineRule="exact"/>
      <w:ind w:leftChars="200" w:left="400" w:hangingChars="200" w:hanging="200"/>
      <w:jc w:val="left"/>
    </w:pPr>
    <w:rPr>
      <w:rFonts w:ascii="宋体"/>
      <w:kern w:val="0"/>
      <w:szCs w:val="20"/>
    </w:rPr>
  </w:style>
  <w:style w:type="paragraph" w:customStyle="1" w:styleId="affffff7">
    <w:name w:val="列项说明数字编号"/>
    <w:qFormat/>
    <w:pPr>
      <w:ind w:leftChars="400" w:left="600" w:hangingChars="200" w:hanging="200"/>
    </w:pPr>
    <w:rPr>
      <w:rFonts w:ascii="宋体"/>
      <w:sz w:val="21"/>
    </w:rPr>
  </w:style>
  <w:style w:type="paragraph" w:customStyle="1" w:styleId="affffff8">
    <w:name w:val="目次、索引正文"/>
    <w:qFormat/>
    <w:pPr>
      <w:spacing w:line="320" w:lineRule="exact"/>
      <w:jc w:val="both"/>
    </w:pPr>
    <w:rPr>
      <w:rFonts w:ascii="宋体"/>
      <w:sz w:val="21"/>
    </w:rPr>
  </w:style>
  <w:style w:type="paragraph" w:customStyle="1" w:styleId="affffff9">
    <w:name w:val="其他标准标志"/>
    <w:basedOn w:val="affffe"/>
    <w:qFormat/>
    <w:pPr>
      <w:framePr w:w="6101" w:wrap="around" w:vAnchor="page" w:hAnchor="page" w:x="4673" w:y="942"/>
    </w:pPr>
    <w:rPr>
      <w:w w:val="130"/>
    </w:rPr>
  </w:style>
  <w:style w:type="paragraph" w:customStyle="1" w:styleId="affffffa">
    <w:name w:val="其他标准称谓"/>
    <w:next w:val="aff3"/>
    <w:qFormat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fb">
    <w:name w:val="其他发布部门"/>
    <w:basedOn w:val="afffff5"/>
    <w:qFormat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fc">
    <w:name w:val="前言、引言标题"/>
    <w:next w:val="afff4"/>
    <w:pPr>
      <w:keepNext/>
      <w:pageBreakBefore/>
      <w:shd w:val="clear" w:color="auto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fd">
    <w:name w:val="三级无"/>
    <w:basedOn w:val="affffa"/>
    <w:qFormat/>
    <w:pPr>
      <w:spacing w:beforeLines="0" w:afterLines="0"/>
    </w:pPr>
    <w:rPr>
      <w:rFonts w:ascii="宋体" w:eastAsia="宋体"/>
    </w:rPr>
  </w:style>
  <w:style w:type="paragraph" w:customStyle="1" w:styleId="affffffe">
    <w:name w:val="实施日期"/>
    <w:basedOn w:val="afffff6"/>
    <w:qFormat/>
    <w:pPr>
      <w:framePr w:wrap="around" w:vAnchor="page" w:hAnchor="text"/>
      <w:jc w:val="right"/>
    </w:pPr>
  </w:style>
  <w:style w:type="paragraph" w:customStyle="1" w:styleId="afffffff">
    <w:name w:val="示例后文字"/>
    <w:basedOn w:val="afff4"/>
    <w:next w:val="afff4"/>
    <w:qFormat/>
    <w:pPr>
      <w:ind w:firstLine="360"/>
    </w:pPr>
    <w:rPr>
      <w:sz w:val="18"/>
    </w:rPr>
  </w:style>
  <w:style w:type="character" w:customStyle="1" w:styleId="Char1">
    <w:name w:val="首示例 Char"/>
    <w:link w:val="a0"/>
    <w:qFormat/>
    <w:locked/>
    <w:rPr>
      <w:rFonts w:ascii="宋体" w:eastAsia="宋体" w:hAnsi="宋体" w:hint="eastAsia"/>
      <w:kern w:val="2"/>
      <w:sz w:val="18"/>
      <w:szCs w:val="18"/>
    </w:rPr>
  </w:style>
  <w:style w:type="paragraph" w:customStyle="1" w:styleId="a0">
    <w:name w:val="首示例"/>
    <w:next w:val="afff4"/>
    <w:link w:val="Char1"/>
    <w:qFormat/>
    <w:pPr>
      <w:numPr>
        <w:numId w:val="15"/>
      </w:numPr>
      <w:tabs>
        <w:tab w:val="left" w:pos="360"/>
      </w:tabs>
      <w:ind w:firstLine="0"/>
    </w:pPr>
    <w:rPr>
      <w:rFonts w:ascii="宋体" w:hAnsi="宋体"/>
      <w:kern w:val="2"/>
      <w:sz w:val="18"/>
      <w:szCs w:val="18"/>
    </w:rPr>
  </w:style>
  <w:style w:type="paragraph" w:customStyle="1" w:styleId="afffffff0">
    <w:name w:val="四级无"/>
    <w:basedOn w:val="a8"/>
    <w:qFormat/>
    <w:pPr>
      <w:spacing w:beforeLines="0" w:afterLines="0"/>
    </w:pPr>
    <w:rPr>
      <w:rFonts w:ascii="宋体" w:eastAsia="宋体"/>
    </w:rPr>
  </w:style>
  <w:style w:type="paragraph" w:customStyle="1" w:styleId="afffffff1">
    <w:name w:val="条文脚注"/>
    <w:basedOn w:val="af0"/>
    <w:pPr>
      <w:numPr>
        <w:numId w:val="0"/>
      </w:numPr>
      <w:jc w:val="both"/>
    </w:pPr>
  </w:style>
  <w:style w:type="paragraph" w:customStyle="1" w:styleId="afffffff2">
    <w:name w:val="图标脚注说明"/>
    <w:basedOn w:val="afff4"/>
    <w:qFormat/>
    <w:pPr>
      <w:ind w:left="840" w:firstLineChars="0" w:hanging="420"/>
    </w:pPr>
    <w:rPr>
      <w:sz w:val="18"/>
      <w:szCs w:val="18"/>
    </w:rPr>
  </w:style>
  <w:style w:type="paragraph" w:customStyle="1" w:styleId="a3">
    <w:name w:val="图表脚注说明"/>
    <w:basedOn w:val="aff3"/>
    <w:qFormat/>
    <w:pPr>
      <w:numPr>
        <w:numId w:val="16"/>
      </w:numPr>
    </w:pPr>
    <w:rPr>
      <w:rFonts w:ascii="宋体"/>
      <w:sz w:val="18"/>
      <w:szCs w:val="18"/>
    </w:rPr>
  </w:style>
  <w:style w:type="paragraph" w:customStyle="1" w:styleId="afffffff3">
    <w:name w:val="图的脚注"/>
    <w:next w:val="afff4"/>
    <w:qFormat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paragraph" w:customStyle="1" w:styleId="afffffff4">
    <w:name w:val="文献分类号"/>
    <w:qFormat/>
    <w:pPr>
      <w:framePr w:hSpace="180" w:vSpace="180" w:wrap="around" w:hAnchor="margin" w:y="1" w:anchorLock="1"/>
      <w:widowControl w:val="0"/>
    </w:pPr>
    <w:rPr>
      <w:rFonts w:ascii="黑体" w:eastAsia="黑体"/>
      <w:sz w:val="21"/>
      <w:szCs w:val="21"/>
    </w:rPr>
  </w:style>
  <w:style w:type="paragraph" w:customStyle="1" w:styleId="afffffff5">
    <w:name w:val="五级无"/>
    <w:basedOn w:val="a9"/>
    <w:qFormat/>
    <w:pPr>
      <w:spacing w:beforeLines="0" w:afterLines="0"/>
    </w:pPr>
    <w:rPr>
      <w:rFonts w:ascii="宋体" w:eastAsia="宋体"/>
    </w:rPr>
  </w:style>
  <w:style w:type="paragraph" w:customStyle="1" w:styleId="afffffff6">
    <w:name w:val="一级无"/>
    <w:basedOn w:val="a6"/>
    <w:qFormat/>
    <w:pPr>
      <w:spacing w:beforeLines="0" w:afterLines="0"/>
    </w:pPr>
    <w:rPr>
      <w:rFonts w:ascii="宋体" w:eastAsia="宋体"/>
    </w:rPr>
  </w:style>
  <w:style w:type="paragraph" w:customStyle="1" w:styleId="af7">
    <w:name w:val="正文表标题"/>
    <w:next w:val="afff4"/>
    <w:pPr>
      <w:numPr>
        <w:numId w:val="17"/>
      </w:numPr>
      <w:tabs>
        <w:tab w:val="left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f7">
    <w:name w:val="正文公式编号制表符"/>
    <w:basedOn w:val="afff4"/>
    <w:next w:val="afff4"/>
    <w:qFormat/>
    <w:pPr>
      <w:ind w:firstLineChars="0" w:firstLine="0"/>
    </w:pPr>
  </w:style>
  <w:style w:type="paragraph" w:customStyle="1" w:styleId="a2">
    <w:name w:val="正文图标题"/>
    <w:next w:val="afff4"/>
    <w:qFormat/>
    <w:pPr>
      <w:numPr>
        <w:numId w:val="18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f8">
    <w:name w:val="终结线"/>
    <w:basedOn w:val="aff3"/>
    <w:qFormat/>
    <w:pPr>
      <w:framePr w:hSpace="181" w:vSpace="181" w:wrap="around" w:vAnchor="text" w:hAnchor="margin" w:xAlign="center" w:y="285"/>
    </w:pPr>
  </w:style>
  <w:style w:type="paragraph" w:customStyle="1" w:styleId="afffffff9">
    <w:name w:val="其他发布日期"/>
    <w:basedOn w:val="afffff6"/>
    <w:qFormat/>
    <w:pPr>
      <w:framePr w:wrap="around" w:vAnchor="page" w:hAnchor="text" w:x="1419"/>
    </w:pPr>
  </w:style>
  <w:style w:type="paragraph" w:customStyle="1" w:styleId="afffffffa">
    <w:name w:val="其他实施日期"/>
    <w:basedOn w:val="affffffe"/>
    <w:pPr>
      <w:framePr w:wrap="around"/>
    </w:pPr>
  </w:style>
  <w:style w:type="paragraph" w:customStyle="1" w:styleId="25">
    <w:name w:val="封面标准名称2"/>
    <w:basedOn w:val="afffff8"/>
    <w:qFormat/>
    <w:pPr>
      <w:framePr w:wrap="around" w:y="4469"/>
      <w:spacing w:beforeLines="630"/>
    </w:pPr>
  </w:style>
  <w:style w:type="paragraph" w:customStyle="1" w:styleId="26">
    <w:name w:val="封面标准英文名称2"/>
    <w:basedOn w:val="afffff9"/>
    <w:pPr>
      <w:framePr w:wrap="around" w:y="4469"/>
    </w:pPr>
  </w:style>
  <w:style w:type="paragraph" w:customStyle="1" w:styleId="27">
    <w:name w:val="封面一致性程度标识2"/>
    <w:basedOn w:val="afffffa"/>
    <w:qFormat/>
    <w:pPr>
      <w:framePr w:wrap="around" w:y="4469"/>
    </w:pPr>
  </w:style>
  <w:style w:type="paragraph" w:customStyle="1" w:styleId="28">
    <w:name w:val="封面标准文稿类别2"/>
    <w:basedOn w:val="afffffb"/>
    <w:pPr>
      <w:framePr w:wrap="around" w:y="4469"/>
    </w:pPr>
  </w:style>
  <w:style w:type="paragraph" w:customStyle="1" w:styleId="29">
    <w:name w:val="封面标准文稿编辑信息2"/>
    <w:basedOn w:val="afffffc"/>
    <w:pPr>
      <w:framePr w:wrap="around" w:y="4469"/>
    </w:pPr>
  </w:style>
  <w:style w:type="paragraph" w:customStyle="1" w:styleId="afffffffb">
    <w:name w:val="表格题注"/>
    <w:next w:val="aff3"/>
    <w:pPr>
      <w:keepLines/>
      <w:tabs>
        <w:tab w:val="left" w:pos="4777"/>
      </w:tabs>
      <w:spacing w:beforeLines="100"/>
      <w:ind w:left="4677" w:hanging="1700"/>
      <w:jc w:val="center"/>
    </w:pPr>
    <w:rPr>
      <w:rFonts w:ascii="Arial" w:hAnsi="Arial"/>
      <w:sz w:val="18"/>
      <w:szCs w:val="18"/>
    </w:rPr>
  </w:style>
  <w:style w:type="paragraph" w:customStyle="1" w:styleId="afffffffc">
    <w:name w:val="插图题注"/>
    <w:next w:val="aff3"/>
    <w:qFormat/>
    <w:pPr>
      <w:tabs>
        <w:tab w:val="left" w:pos="4351"/>
      </w:tabs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55">
    <w:name w:val="样式 样式 标题 1 + + 段前: 5 磅 段后: 5 磅 行距: 单倍行距"/>
    <w:basedOn w:val="aff3"/>
    <w:pPr>
      <w:widowControl/>
      <w:spacing w:before="100" w:beforeAutospacing="1" w:after="100" w:afterAutospacing="1"/>
      <w:jc w:val="left"/>
    </w:pPr>
    <w:rPr>
      <w:rFonts w:ascii="Arial" w:hAnsi="Arial"/>
      <w:b/>
      <w:kern w:val="0"/>
      <w:sz w:val="30"/>
      <w:szCs w:val="30"/>
    </w:rPr>
  </w:style>
  <w:style w:type="paragraph" w:customStyle="1" w:styleId="af1">
    <w:name w:val="列项·"/>
    <w:qFormat/>
    <w:pPr>
      <w:numPr>
        <w:numId w:val="19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fffffd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">
    <w:name w:val="表头文本"/>
    <w:qFormat/>
    <w:pPr>
      <w:numPr>
        <w:numId w:val="20"/>
      </w:numPr>
      <w:ind w:left="0" w:firstLine="0"/>
      <w:jc w:val="center"/>
    </w:pPr>
    <w:rPr>
      <w:rFonts w:ascii="Arial" w:hAnsi="Arial"/>
      <w:b/>
      <w:sz w:val="21"/>
      <w:szCs w:val="21"/>
    </w:rPr>
  </w:style>
  <w:style w:type="paragraph" w:customStyle="1" w:styleId="1">
    <w:name w:val="样式 标题 1 + 宋体"/>
    <w:basedOn w:val="10"/>
    <w:pPr>
      <w:keepLines w:val="0"/>
      <w:widowControl/>
      <w:numPr>
        <w:ilvl w:val="7"/>
        <w:numId w:val="20"/>
      </w:numPr>
      <w:tabs>
        <w:tab w:val="clear" w:pos="432"/>
        <w:tab w:val="clear" w:pos="1418"/>
        <w:tab w:val="left" w:pos="425"/>
        <w:tab w:val="left" w:pos="4351"/>
      </w:tabs>
      <w:spacing w:before="480" w:after="0" w:line="276" w:lineRule="auto"/>
      <w:ind w:left="425" w:hanging="425"/>
      <w:jc w:val="left"/>
    </w:pPr>
    <w:rPr>
      <w:rFonts w:eastAsia="黑体"/>
      <w:kern w:val="0"/>
      <w:sz w:val="30"/>
      <w:szCs w:val="30"/>
    </w:rPr>
  </w:style>
  <w:style w:type="paragraph" w:customStyle="1" w:styleId="afffffffe">
    <w:name w:val="图样式"/>
    <w:basedOn w:val="aff3"/>
    <w:qFormat/>
    <w:pPr>
      <w:keepNext/>
      <w:widowControl/>
      <w:autoSpaceDE w:val="0"/>
      <w:autoSpaceDN w:val="0"/>
      <w:adjustRightInd w:val="0"/>
      <w:snapToGrid w:val="0"/>
      <w:spacing w:before="80" w:after="80" w:line="360" w:lineRule="auto"/>
      <w:jc w:val="center"/>
    </w:pPr>
    <w:rPr>
      <w:kern w:val="0"/>
      <w:szCs w:val="21"/>
    </w:rPr>
  </w:style>
  <w:style w:type="paragraph" w:customStyle="1" w:styleId="affffffff">
    <w:name w:val="文档标题"/>
    <w:basedOn w:val="aff3"/>
    <w:pPr>
      <w:tabs>
        <w:tab w:val="left" w:pos="0"/>
      </w:tabs>
      <w:autoSpaceDE w:val="0"/>
      <w:autoSpaceDN w:val="0"/>
      <w:adjustRightInd w:val="0"/>
      <w:snapToGrid w:val="0"/>
      <w:spacing w:before="300" w:after="300" w:line="360" w:lineRule="auto"/>
      <w:jc w:val="center"/>
    </w:pPr>
    <w:rPr>
      <w:rFonts w:ascii="Arial" w:eastAsia="黑体" w:hAnsi="Arial"/>
      <w:kern w:val="0"/>
      <w:sz w:val="36"/>
      <w:szCs w:val="36"/>
    </w:rPr>
  </w:style>
  <w:style w:type="paragraph" w:customStyle="1" w:styleId="affffffff0">
    <w:name w:val="正文（首行不缩进）"/>
    <w:basedOn w:val="aff3"/>
    <w:pPr>
      <w:autoSpaceDE w:val="0"/>
      <w:autoSpaceDN w:val="0"/>
      <w:adjustRightInd w:val="0"/>
      <w:snapToGrid w:val="0"/>
      <w:spacing w:line="360" w:lineRule="auto"/>
      <w:jc w:val="left"/>
    </w:pPr>
    <w:rPr>
      <w:kern w:val="0"/>
      <w:szCs w:val="21"/>
    </w:rPr>
  </w:style>
  <w:style w:type="paragraph" w:customStyle="1" w:styleId="affffffff1">
    <w:name w:val="注示头"/>
    <w:basedOn w:val="aff3"/>
    <w:qFormat/>
    <w:pPr>
      <w:pBdr>
        <w:top w:val="single" w:sz="4" w:space="1" w:color="000000"/>
      </w:pBdr>
      <w:autoSpaceDE w:val="0"/>
      <w:autoSpaceDN w:val="0"/>
      <w:adjustRightInd w:val="0"/>
      <w:snapToGrid w:val="0"/>
      <w:spacing w:line="360" w:lineRule="auto"/>
    </w:pPr>
    <w:rPr>
      <w:rFonts w:ascii="Arial" w:eastAsia="黑体" w:hAnsi="Arial"/>
      <w:kern w:val="0"/>
      <w:sz w:val="18"/>
      <w:szCs w:val="21"/>
    </w:rPr>
  </w:style>
  <w:style w:type="paragraph" w:customStyle="1" w:styleId="affffffff2">
    <w:name w:val="注示文本"/>
    <w:basedOn w:val="aff3"/>
    <w:qFormat/>
    <w:pPr>
      <w:pBdr>
        <w:bottom w:val="single" w:sz="4" w:space="1" w:color="000000"/>
      </w:pBdr>
      <w:autoSpaceDE w:val="0"/>
      <w:autoSpaceDN w:val="0"/>
      <w:adjustRightInd w:val="0"/>
      <w:snapToGrid w:val="0"/>
      <w:spacing w:line="360" w:lineRule="auto"/>
      <w:ind w:firstLine="360"/>
    </w:pPr>
    <w:rPr>
      <w:rFonts w:ascii="Arial" w:eastAsia="楷体_GB2312" w:hAnsi="Arial"/>
      <w:kern w:val="0"/>
      <w:sz w:val="18"/>
      <w:szCs w:val="18"/>
    </w:rPr>
  </w:style>
  <w:style w:type="paragraph" w:customStyle="1" w:styleId="affffffff3">
    <w:name w:val="编写建议"/>
    <w:basedOn w:val="aff3"/>
    <w:pPr>
      <w:autoSpaceDE w:val="0"/>
      <w:autoSpaceDN w:val="0"/>
      <w:adjustRightInd w:val="0"/>
      <w:snapToGrid w:val="0"/>
      <w:spacing w:line="360" w:lineRule="auto"/>
      <w:ind w:firstLine="42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affffffff4">
    <w:name w:val="样式 四号 加粗 两端对齐"/>
    <w:basedOn w:val="aff3"/>
    <w:qFormat/>
    <w:pPr>
      <w:autoSpaceDE w:val="0"/>
      <w:autoSpaceDN w:val="0"/>
      <w:adjustRightInd w:val="0"/>
      <w:snapToGrid w:val="0"/>
      <w:spacing w:line="360" w:lineRule="auto"/>
    </w:pPr>
    <w:rPr>
      <w:rFonts w:cs="宋体"/>
      <w:b/>
      <w:bCs/>
      <w:kern w:val="0"/>
      <w:szCs w:val="21"/>
    </w:rPr>
  </w:style>
  <w:style w:type="paragraph" w:customStyle="1" w:styleId="34">
    <w:name w:val="标题3"/>
    <w:basedOn w:val="2"/>
    <w:next w:val="aff3"/>
    <w:qFormat/>
    <w:pPr>
      <w:keepNext w:val="0"/>
      <w:keepLines w:val="0"/>
      <w:widowControl/>
      <w:tabs>
        <w:tab w:val="clear" w:pos="363"/>
        <w:tab w:val="clear" w:pos="575"/>
        <w:tab w:val="left" w:pos="720"/>
      </w:tabs>
      <w:spacing w:line="240" w:lineRule="auto"/>
      <w:ind w:firstLine="0"/>
      <w:outlineLvl w:val="2"/>
    </w:pPr>
    <w:rPr>
      <w:rFonts w:eastAsia="黑体"/>
      <w:b w:val="0"/>
      <w:kern w:val="0"/>
      <w:sz w:val="21"/>
      <w:szCs w:val="21"/>
    </w:rPr>
  </w:style>
  <w:style w:type="paragraph" w:customStyle="1" w:styleId="55">
    <w:name w:val="5 标题 5"/>
    <w:basedOn w:val="4"/>
    <w:next w:val="aff3"/>
    <w:pPr>
      <w:keepNext w:val="0"/>
      <w:keepLines w:val="0"/>
      <w:widowControl/>
      <w:numPr>
        <w:numId w:val="21"/>
      </w:numPr>
      <w:tabs>
        <w:tab w:val="clear" w:pos="425"/>
        <w:tab w:val="clear" w:pos="864"/>
        <w:tab w:val="left" w:pos="1134"/>
      </w:tabs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0" w:firstLine="0"/>
      <w:outlineLvl w:val="4"/>
    </w:pPr>
    <w:rPr>
      <w:rFonts w:ascii="黑体" w:hAnsi="宋体"/>
      <w:b w:val="0"/>
      <w:bCs/>
      <w:color w:val="000000"/>
      <w:kern w:val="0"/>
      <w:sz w:val="21"/>
      <w:szCs w:val="21"/>
      <w:lang w:val="fr-FR"/>
    </w:rPr>
  </w:style>
  <w:style w:type="paragraph" w:customStyle="1" w:styleId="1f2">
    <w:name w:val="标题1"/>
    <w:basedOn w:val="10"/>
    <w:next w:val="aff3"/>
    <w:pPr>
      <w:keepLines w:val="0"/>
      <w:widowControl/>
      <w:tabs>
        <w:tab w:val="clear" w:pos="432"/>
        <w:tab w:val="left" w:pos="425"/>
      </w:tabs>
      <w:spacing w:before="240" w:after="240" w:line="240" w:lineRule="auto"/>
      <w:ind w:left="425" w:hanging="425"/>
    </w:pPr>
    <w:rPr>
      <w:rFonts w:ascii="黑体" w:eastAsia="黑体" w:hAnsi="宋体"/>
      <w:b w:val="0"/>
      <w:bCs/>
      <w:kern w:val="0"/>
      <w:sz w:val="21"/>
      <w:szCs w:val="28"/>
    </w:rPr>
  </w:style>
  <w:style w:type="paragraph" w:customStyle="1" w:styleId="1f3">
    <w:name w:val="样式1"/>
    <w:basedOn w:val="aff3"/>
    <w:pPr>
      <w:autoSpaceDE w:val="0"/>
      <w:autoSpaceDN w:val="0"/>
      <w:adjustRightInd w:val="0"/>
      <w:snapToGrid w:val="0"/>
      <w:spacing w:line="360" w:lineRule="auto"/>
      <w:jc w:val="left"/>
    </w:pPr>
    <w:rPr>
      <w:kern w:val="0"/>
      <w:szCs w:val="21"/>
    </w:rPr>
  </w:style>
  <w:style w:type="paragraph" w:customStyle="1" w:styleId="66">
    <w:name w:val="样式 样式 6 标题 6 + 加粗 + 加粗"/>
    <w:basedOn w:val="aff3"/>
    <w:pPr>
      <w:widowControl/>
      <w:tabs>
        <w:tab w:val="left" w:pos="1155"/>
      </w:tabs>
      <w:autoSpaceDE w:val="0"/>
      <w:autoSpaceDN w:val="0"/>
      <w:adjustRightInd w:val="0"/>
      <w:snapToGrid w:val="0"/>
      <w:spacing w:before="100" w:beforeAutospacing="1" w:after="100" w:afterAutospacing="1"/>
      <w:ind w:left="3260" w:hanging="3260"/>
      <w:outlineLvl w:val="4"/>
    </w:pPr>
    <w:rPr>
      <w:rFonts w:eastAsia="黑体" w:hAnsi="宋体"/>
      <w:bCs/>
      <w:color w:val="000000"/>
      <w:kern w:val="0"/>
      <w:szCs w:val="21"/>
      <w:lang w:val="fr-FR"/>
    </w:rPr>
  </w:style>
  <w:style w:type="paragraph" w:customStyle="1" w:styleId="660">
    <w:name w:val="样式 样式 样式 6 标题 6 + 加粗 + 加粗 + 加粗"/>
    <w:basedOn w:val="66"/>
  </w:style>
  <w:style w:type="paragraph" w:customStyle="1" w:styleId="220">
    <w:name w:val="2 标题 2"/>
    <w:basedOn w:val="2"/>
    <w:next w:val="aff3"/>
    <w:qFormat/>
    <w:pPr>
      <w:keepLines w:val="0"/>
      <w:widowControl/>
      <w:tabs>
        <w:tab w:val="clear" w:pos="363"/>
        <w:tab w:val="clear" w:pos="575"/>
        <w:tab w:val="left" w:pos="567"/>
      </w:tabs>
      <w:spacing w:before="100" w:after="100" w:line="240" w:lineRule="auto"/>
      <w:ind w:left="567" w:hanging="567"/>
    </w:pPr>
    <w:rPr>
      <w:rFonts w:eastAsia="黑体" w:cs="宋体"/>
      <w:b w:val="0"/>
      <w:kern w:val="0"/>
      <w:sz w:val="21"/>
      <w:szCs w:val="24"/>
    </w:rPr>
  </w:style>
  <w:style w:type="paragraph" w:customStyle="1" w:styleId="44">
    <w:name w:val="标题4"/>
    <w:basedOn w:val="3"/>
    <w:next w:val="aff3"/>
    <w:pPr>
      <w:keepNext w:val="0"/>
      <w:keepLines w:val="0"/>
      <w:widowControl/>
      <w:tabs>
        <w:tab w:val="clear" w:pos="363"/>
        <w:tab w:val="clear" w:pos="720"/>
        <w:tab w:val="left" w:pos="1985"/>
      </w:tabs>
      <w:snapToGrid w:val="0"/>
      <w:spacing w:before="120" w:after="120"/>
      <w:ind w:firstLine="0"/>
      <w:outlineLvl w:val="3"/>
    </w:pPr>
    <w:rPr>
      <w:rFonts w:eastAsia="黑体"/>
      <w:bCs/>
      <w:szCs w:val="21"/>
    </w:rPr>
  </w:style>
  <w:style w:type="paragraph" w:customStyle="1" w:styleId="440">
    <w:name w:val="4 标题 4"/>
    <w:basedOn w:val="3"/>
    <w:next w:val="aff3"/>
    <w:qFormat/>
    <w:pPr>
      <w:keepNext w:val="0"/>
      <w:keepLines w:val="0"/>
      <w:widowControl/>
      <w:tabs>
        <w:tab w:val="clear" w:pos="363"/>
        <w:tab w:val="clear" w:pos="720"/>
        <w:tab w:val="left" w:pos="840"/>
        <w:tab w:val="left" w:pos="2268"/>
      </w:tabs>
      <w:snapToGrid w:val="0"/>
      <w:spacing w:before="120" w:after="120"/>
      <w:ind w:firstLine="0"/>
      <w:outlineLvl w:val="3"/>
    </w:pPr>
    <w:rPr>
      <w:rFonts w:eastAsia="黑体"/>
      <w:bCs/>
      <w:szCs w:val="21"/>
    </w:rPr>
  </w:style>
  <w:style w:type="paragraph" w:customStyle="1" w:styleId="441">
    <w:name w:val="4 标题4"/>
    <w:basedOn w:val="3"/>
    <w:next w:val="aff3"/>
    <w:qFormat/>
    <w:pPr>
      <w:keepNext w:val="0"/>
      <w:keepLines w:val="0"/>
      <w:widowControl/>
      <w:tabs>
        <w:tab w:val="clear" w:pos="363"/>
        <w:tab w:val="clear" w:pos="720"/>
        <w:tab w:val="left" w:pos="840"/>
        <w:tab w:val="left" w:pos="2268"/>
      </w:tabs>
      <w:snapToGrid w:val="0"/>
      <w:spacing w:before="120" w:after="120"/>
      <w:ind w:firstLine="0"/>
      <w:outlineLvl w:val="3"/>
    </w:pPr>
    <w:rPr>
      <w:rFonts w:eastAsia="黑体"/>
      <w:bCs/>
      <w:szCs w:val="21"/>
    </w:rPr>
  </w:style>
  <w:style w:type="paragraph" w:customStyle="1" w:styleId="661">
    <w:name w:val="6 标题 6"/>
    <w:basedOn w:val="55"/>
    <w:pPr>
      <w:tabs>
        <w:tab w:val="left" w:pos="5006"/>
      </w:tabs>
      <w:ind w:left="3260" w:hanging="3260"/>
    </w:pPr>
    <w:rPr>
      <w:lang w:val="en-US"/>
    </w:rPr>
  </w:style>
  <w:style w:type="paragraph" w:customStyle="1" w:styleId="IEEEStdsLevel1Header">
    <w:name w:val="IEEEStds Level 1 Header"/>
    <w:basedOn w:val="aff3"/>
    <w:next w:val="aff3"/>
    <w:qFormat/>
    <w:pPr>
      <w:keepLines/>
      <w:widowControl/>
      <w:tabs>
        <w:tab w:val="left" w:pos="432"/>
      </w:tabs>
      <w:suppressAutoHyphens/>
      <w:spacing w:before="100" w:beforeAutospacing="1" w:after="100" w:afterAutospacing="1"/>
      <w:ind w:left="432" w:hanging="432"/>
      <w:jc w:val="left"/>
      <w:outlineLvl w:val="0"/>
    </w:pPr>
    <w:rPr>
      <w:rFonts w:ascii="Arial" w:hAnsi="Arial" w:cs="Arial"/>
      <w:b/>
      <w:bCs/>
      <w:kern w:val="0"/>
      <w:sz w:val="32"/>
      <w:lang w:eastAsia="ja-JP"/>
    </w:rPr>
  </w:style>
  <w:style w:type="paragraph" w:customStyle="1" w:styleId="IEEEStdsLevel2Header">
    <w:name w:val="IEEEStds Level 2 Header"/>
    <w:basedOn w:val="IEEEStdsLevel1Header"/>
    <w:next w:val="aff3"/>
    <w:qFormat/>
    <w:pPr>
      <w:tabs>
        <w:tab w:val="clear" w:pos="432"/>
        <w:tab w:val="left" w:pos="840"/>
      </w:tabs>
      <w:spacing w:before="240" w:beforeAutospacing="0" w:after="120" w:afterAutospacing="0"/>
      <w:ind w:left="840" w:hanging="420"/>
      <w:outlineLvl w:val="1"/>
    </w:pPr>
    <w:rPr>
      <w:rFonts w:eastAsia="Batang"/>
      <w:sz w:val="28"/>
      <w:szCs w:val="22"/>
      <w:lang w:val="fr-FR" w:eastAsia="ko-KR"/>
    </w:rPr>
  </w:style>
  <w:style w:type="paragraph" w:customStyle="1" w:styleId="Char2">
    <w:name w:val="Char"/>
    <w:basedOn w:val="aff3"/>
    <w:rPr>
      <w:rFonts w:eastAsia="黑体" w:cs="Arial"/>
    </w:rPr>
  </w:style>
  <w:style w:type="paragraph" w:customStyle="1" w:styleId="template">
    <w:name w:val="template"/>
    <w:basedOn w:val="aff3"/>
    <w:uiPriority w:val="99"/>
    <w:pPr>
      <w:widowControl/>
      <w:spacing w:line="240" w:lineRule="exact"/>
      <w:jc w:val="left"/>
    </w:pPr>
    <w:rPr>
      <w:rFonts w:ascii="Arial" w:hAnsi="Arial"/>
      <w:i/>
      <w:kern w:val="0"/>
      <w:sz w:val="22"/>
      <w:szCs w:val="20"/>
    </w:rPr>
  </w:style>
  <w:style w:type="character" w:customStyle="1" w:styleId="Char3">
    <w:name w:val="术语名 Char"/>
    <w:link w:val="affffffff5"/>
    <w:locked/>
    <w:rPr>
      <w:rFonts w:ascii="黑体" w:eastAsia="黑体" w:hAnsi="黑体" w:hint="eastAsia"/>
      <w:sz w:val="21"/>
    </w:rPr>
  </w:style>
  <w:style w:type="paragraph" w:customStyle="1" w:styleId="affffffff5">
    <w:name w:val="术语名"/>
    <w:basedOn w:val="afff4"/>
    <w:link w:val="Char3"/>
    <w:qFormat/>
    <w:pPr>
      <w:tabs>
        <w:tab w:val="clear" w:pos="4201"/>
        <w:tab w:val="clear" w:pos="9298"/>
      </w:tabs>
    </w:pPr>
    <w:rPr>
      <w:rFonts w:ascii="黑体" w:eastAsia="黑体"/>
    </w:rPr>
  </w:style>
  <w:style w:type="paragraph" w:customStyle="1" w:styleId="affffffff6">
    <w:name w:val="标准文件_段"/>
    <w:qFormat/>
    <w:pPr>
      <w:tabs>
        <w:tab w:val="left" w:pos="6677"/>
      </w:tabs>
      <w:autoSpaceDE w:val="0"/>
      <w:autoSpaceDN w:val="0"/>
      <w:adjustRightInd w:val="0"/>
      <w:snapToGrid w:val="0"/>
      <w:spacing w:line="276" w:lineRule="auto"/>
      <w:ind w:leftChars="500" w:left="1050" w:right="-105" w:firstLineChars="200" w:firstLine="420"/>
      <w:jc w:val="both"/>
      <w:pPrChange w:id="0" w:author="" w:date="2018-07-20T17:32:00Z">
        <w:pPr>
          <w:autoSpaceDE w:val="0"/>
          <w:autoSpaceDN w:val="0"/>
          <w:adjustRightInd w:val="0"/>
          <w:snapToGrid w:val="0"/>
          <w:spacing w:line="276" w:lineRule="auto"/>
          <w:ind w:left="107" w:rightChars="-50" w:right="-105" w:firstLineChars="200" w:firstLine="428"/>
          <w:jc w:val="both"/>
        </w:pPr>
      </w:pPrChange>
    </w:pPr>
    <w:rPr>
      <w:rFonts w:ascii="宋体" w:hAnsi="宋体"/>
      <w:kern w:val="21"/>
      <w:sz w:val="21"/>
      <w:szCs w:val="21"/>
      <w:u w:val="single"/>
      <w:rPrChange w:id="0" w:author="" w:date="2018-07-20T17:32:00Z">
        <w:rPr>
          <w:rFonts w:ascii="宋体" w:eastAsia="宋体" w:hAnsi="宋体"/>
          <w:spacing w:val="2"/>
          <w:kern w:val="21"/>
          <w:sz w:val="21"/>
          <w:szCs w:val="21"/>
          <w:lang w:val="en-US" w:eastAsia="zh-CN" w:bidi="ar-SA"/>
        </w:rPr>
      </w:rPrChange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f4">
    <w:name w:val="占位符文本1"/>
    <w:semiHidden/>
    <w:rPr>
      <w:color w:val="808080"/>
    </w:rPr>
  </w:style>
  <w:style w:type="character" w:customStyle="1" w:styleId="affffffff7">
    <w:name w:val="发布"/>
    <w:rPr>
      <w:rFonts w:ascii="黑体" w:eastAsia="黑体" w:hAnsi="黑体" w:hint="eastAsia"/>
      <w:spacing w:val="85"/>
      <w:w w:val="100"/>
      <w:position w:val="3"/>
      <w:sz w:val="28"/>
      <w:szCs w:val="28"/>
    </w:rPr>
  </w:style>
  <w:style w:type="character" w:customStyle="1" w:styleId="11">
    <w:name w:val="标题 1 字符1"/>
    <w:link w:val="10"/>
    <w:locked/>
    <w:rPr>
      <w:b/>
      <w:kern w:val="44"/>
      <w:sz w:val="28"/>
      <w:szCs w:val="22"/>
    </w:rPr>
  </w:style>
  <w:style w:type="character" w:customStyle="1" w:styleId="21">
    <w:name w:val="标题 2 字符1"/>
    <w:link w:val="2"/>
    <w:locked/>
    <w:rPr>
      <w:b/>
      <w:kern w:val="2"/>
      <w:sz w:val="24"/>
      <w:szCs w:val="22"/>
    </w:rPr>
  </w:style>
  <w:style w:type="character" w:customStyle="1" w:styleId="41">
    <w:name w:val="标题 4 字符1"/>
    <w:link w:val="4"/>
    <w:locked/>
    <w:rPr>
      <w:rFonts w:ascii="Arial" w:eastAsia="黑体" w:hAnsi="Arial" w:cs="Arial" w:hint="default"/>
      <w:b/>
      <w:kern w:val="2"/>
      <w:sz w:val="28"/>
      <w:szCs w:val="22"/>
    </w:rPr>
  </w:style>
  <w:style w:type="character" w:customStyle="1" w:styleId="51">
    <w:name w:val="标题 5 字符1"/>
    <w:link w:val="5"/>
    <w:qFormat/>
    <w:locked/>
    <w:rPr>
      <w:b/>
      <w:kern w:val="2"/>
      <w:sz w:val="28"/>
      <w:szCs w:val="22"/>
    </w:rPr>
  </w:style>
  <w:style w:type="character" w:customStyle="1" w:styleId="61">
    <w:name w:val="标题 6 字符1"/>
    <w:link w:val="6"/>
    <w:qFormat/>
    <w:locked/>
    <w:rPr>
      <w:rFonts w:ascii="Arial" w:eastAsia="黑体" w:hAnsi="Arial" w:cs="Arial" w:hint="default"/>
      <w:b/>
      <w:kern w:val="2"/>
      <w:sz w:val="24"/>
      <w:szCs w:val="22"/>
    </w:rPr>
  </w:style>
  <w:style w:type="character" w:customStyle="1" w:styleId="71">
    <w:name w:val="标题 7 字符1"/>
    <w:link w:val="7"/>
    <w:locked/>
    <w:rPr>
      <w:b/>
      <w:kern w:val="2"/>
      <w:sz w:val="24"/>
      <w:szCs w:val="22"/>
    </w:rPr>
  </w:style>
  <w:style w:type="character" w:customStyle="1" w:styleId="81">
    <w:name w:val="标题 8 字符1"/>
    <w:link w:val="8"/>
    <w:locked/>
    <w:rPr>
      <w:rFonts w:ascii="Arial" w:eastAsia="黑体" w:hAnsi="Arial" w:cs="Arial" w:hint="default"/>
      <w:kern w:val="2"/>
      <w:sz w:val="24"/>
      <w:szCs w:val="22"/>
    </w:rPr>
  </w:style>
  <w:style w:type="character" w:customStyle="1" w:styleId="91">
    <w:name w:val="标题 9 字符1"/>
    <w:link w:val="9"/>
    <w:locked/>
    <w:rPr>
      <w:rFonts w:ascii="Arial" w:eastAsia="黑体" w:hAnsi="Arial" w:cs="Arial" w:hint="default"/>
      <w:kern w:val="2"/>
      <w:sz w:val="21"/>
      <w:szCs w:val="22"/>
    </w:rPr>
  </w:style>
  <w:style w:type="character" w:customStyle="1" w:styleId="1a">
    <w:name w:val="页眉 字符1"/>
    <w:link w:val="afff2"/>
    <w:uiPriority w:val="99"/>
    <w:locked/>
    <w:rPr>
      <w:kern w:val="2"/>
      <w:sz w:val="18"/>
      <w:szCs w:val="18"/>
    </w:rPr>
  </w:style>
  <w:style w:type="character" w:customStyle="1" w:styleId="19">
    <w:name w:val="页脚 字符1"/>
    <w:link w:val="afff1"/>
    <w:uiPriority w:val="99"/>
    <w:locked/>
    <w:rPr>
      <w:kern w:val="2"/>
      <w:sz w:val="18"/>
      <w:szCs w:val="18"/>
    </w:rPr>
  </w:style>
  <w:style w:type="character" w:customStyle="1" w:styleId="sublist-span3">
    <w:name w:val="sublist-span3"/>
    <w:basedOn w:val="aff4"/>
    <w:qFormat/>
  </w:style>
  <w:style w:type="character" w:customStyle="1" w:styleId="18">
    <w:name w:val="批注框文本 字符1"/>
    <w:link w:val="afff0"/>
    <w:uiPriority w:val="99"/>
    <w:locked/>
    <w:rPr>
      <w:kern w:val="2"/>
      <w:sz w:val="18"/>
      <w:szCs w:val="18"/>
    </w:rPr>
  </w:style>
  <w:style w:type="character" w:customStyle="1" w:styleId="14">
    <w:name w:val="文档结构图 字符1"/>
    <w:link w:val="affa"/>
    <w:uiPriority w:val="99"/>
    <w:semiHidden/>
    <w:qFormat/>
    <w:locked/>
    <w:rPr>
      <w:kern w:val="2"/>
      <w:sz w:val="21"/>
      <w:szCs w:val="24"/>
      <w:shd w:val="clear" w:color="auto" w:fill="000080"/>
    </w:rPr>
  </w:style>
  <w:style w:type="character" w:customStyle="1" w:styleId="13">
    <w:name w:val="批注文字 字符1"/>
    <w:link w:val="aff8"/>
    <w:locked/>
    <w:rPr>
      <w:kern w:val="2"/>
      <w:sz w:val="21"/>
      <w:szCs w:val="22"/>
    </w:rPr>
  </w:style>
  <w:style w:type="character" w:customStyle="1" w:styleId="12">
    <w:name w:val="批注主题 字符1"/>
    <w:link w:val="aff7"/>
    <w:uiPriority w:val="99"/>
    <w:qFormat/>
    <w:locked/>
    <w:rPr>
      <w:b/>
      <w:bCs/>
      <w:kern w:val="2"/>
      <w:sz w:val="21"/>
      <w:szCs w:val="22"/>
    </w:rPr>
  </w:style>
  <w:style w:type="character" w:customStyle="1" w:styleId="16">
    <w:name w:val="日期 字符1"/>
    <w:link w:val="affe"/>
    <w:uiPriority w:val="99"/>
    <w:locked/>
    <w:rPr>
      <w:kern w:val="2"/>
      <w:sz w:val="21"/>
      <w:szCs w:val="22"/>
    </w:rPr>
  </w:style>
  <w:style w:type="character" w:customStyle="1" w:styleId="1d">
    <w:name w:val="脚注文本 字符1"/>
    <w:link w:val="af0"/>
    <w:locked/>
    <w:rPr>
      <w:rFonts w:ascii="宋体" w:eastAsia="宋体" w:hAnsi="宋体" w:hint="eastAsia"/>
      <w:kern w:val="2"/>
      <w:sz w:val="18"/>
      <w:szCs w:val="18"/>
    </w:rPr>
  </w:style>
  <w:style w:type="character" w:customStyle="1" w:styleId="17">
    <w:name w:val="尾注文本 字符1"/>
    <w:link w:val="afff"/>
    <w:semiHidden/>
    <w:locked/>
    <w:rPr>
      <w:kern w:val="2"/>
      <w:sz w:val="21"/>
      <w:szCs w:val="24"/>
    </w:rPr>
  </w:style>
  <w:style w:type="character" w:customStyle="1" w:styleId="15">
    <w:name w:val="正文文本缩进 字符1"/>
    <w:link w:val="affd"/>
    <w:locked/>
    <w:rPr>
      <w:snapToGrid/>
      <w:sz w:val="21"/>
      <w:szCs w:val="21"/>
    </w:rPr>
  </w:style>
  <w:style w:type="paragraph" w:customStyle="1" w:styleId="IEEEStdsLevel3Header">
    <w:name w:val="IEEEStds Level 3 Header"/>
    <w:basedOn w:val="IEEEStdsLevel2Header"/>
    <w:next w:val="aff3"/>
    <w:pPr>
      <w:tabs>
        <w:tab w:val="clear" w:pos="840"/>
        <w:tab w:val="left" w:pos="1260"/>
      </w:tabs>
      <w:ind w:left="1260"/>
      <w:outlineLvl w:val="2"/>
    </w:pPr>
    <w:rPr>
      <w:sz w:val="24"/>
      <w:szCs w:val="20"/>
    </w:rPr>
  </w:style>
  <w:style w:type="paragraph" w:customStyle="1" w:styleId="IEEEStdsLevel4Header">
    <w:name w:val="IEEEStds Level 4 Header"/>
    <w:basedOn w:val="IEEEStdsLevel3Header"/>
    <w:next w:val="aff3"/>
    <w:pPr>
      <w:tabs>
        <w:tab w:val="clear" w:pos="1260"/>
        <w:tab w:val="left" w:pos="1680"/>
      </w:tabs>
      <w:ind w:left="1680"/>
      <w:outlineLvl w:val="3"/>
    </w:pPr>
    <w:rPr>
      <w:sz w:val="22"/>
    </w:rPr>
  </w:style>
  <w:style w:type="paragraph" w:customStyle="1" w:styleId="IEEEStdsLevel5Header">
    <w:name w:val="IEEEStds Level 5 Header"/>
    <w:basedOn w:val="IEEEStdsLevel4Header"/>
    <w:next w:val="aff3"/>
    <w:pPr>
      <w:numPr>
        <w:numId w:val="22"/>
      </w:numPr>
      <w:tabs>
        <w:tab w:val="left" w:pos="2100"/>
      </w:tabs>
      <w:ind w:left="2100"/>
      <w:outlineLvl w:val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https://baike.baidu.com/item/%E5%9D%90%E6%A0%87" TargetMode="External"/><Relationship Id="rId3" Type="http://schemas.openxmlformats.org/officeDocument/2006/relationships/customXml" Target="../customXml/item2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baike.baidu.com/item/%E5%AE%9A%E4%BD%8D%E7%B2%BE%E5%BA%A6" TargetMode="Externa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10227C-6D43-439B-9AEB-52888432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13</Pages>
  <Words>2191</Words>
  <Characters>12490</Characters>
  <Application>Microsoft Office Word</Application>
  <DocSecurity>0</DocSecurity>
  <Lines>104</Lines>
  <Paragraphs>29</Paragraphs>
  <ScaleCrop>false</ScaleCrop>
  <Company>zle</Company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>CNIS</dc:creator>
  <cp:lastModifiedBy>王曲</cp:lastModifiedBy>
  <cp:revision>32</cp:revision>
  <dcterms:created xsi:type="dcterms:W3CDTF">2018-06-20T05:29:00Z</dcterms:created>
  <dcterms:modified xsi:type="dcterms:W3CDTF">2018-10-22T03:13:00Z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http://www.zotero.org/styles/ieee-photonics-journal</vt:lpwstr>
  </property>
  <property fmtid="{D5CDD505-2E9C-101B-9397-08002B2CF9AE}" pid="17" name="Mendeley Recent Style Name 7_1">
    <vt:lpwstr>IEEE Photonics Journal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KSOProductBuildVer">
    <vt:lpwstr>2052-10.8.0.6470</vt:lpwstr>
  </property>
</Properties>
</file>